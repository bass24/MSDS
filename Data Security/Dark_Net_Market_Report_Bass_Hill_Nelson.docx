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402" w:rsidRDefault="00E97402">
      <w:pPr>
        <w:pStyle w:val="Text"/>
        <w:ind w:firstLine="0"/>
        <w:rPr>
          <w:sz w:val="18"/>
          <w:szCs w:val="18"/>
        </w:rPr>
      </w:pPr>
      <w:bookmarkStart w:id="0" w:name="_GoBack"/>
      <w:bookmarkEnd w:id="0"/>
      <w:r>
        <w:rPr>
          <w:sz w:val="18"/>
          <w:szCs w:val="18"/>
        </w:rPr>
        <w:footnoteReference w:customMarkFollows="1" w:id="1"/>
        <w:sym w:font="Symbol" w:char="F020"/>
      </w:r>
    </w:p>
    <w:p w:rsidR="00AB6625" w:rsidRPr="00FE553E" w:rsidRDefault="00AB6625" w:rsidP="00AB6625">
      <w:pPr>
        <w:pStyle w:val="Title"/>
        <w:framePr w:w="9072" w:wrap="notBeside"/>
        <w:spacing w:after="240"/>
      </w:pPr>
      <w:r w:rsidRPr="00FE553E">
        <w:t>Black Market Product Sales</w:t>
      </w:r>
    </w:p>
    <w:p w:rsidR="00AB6625" w:rsidRPr="00FE553E" w:rsidDel="00E2377A" w:rsidRDefault="00AB6625" w:rsidP="007B2312">
      <w:pPr>
        <w:pStyle w:val="Heading1"/>
        <w:framePr w:w="9072" w:hSpace="187" w:vSpace="187" w:wrap="notBeside" w:vAnchor="text" w:hAnchor="page" w:xAlign="center" w:y="1"/>
        <w:numPr>
          <w:ilvl w:val="0"/>
          <w:numId w:val="0"/>
        </w:numPr>
        <w:rPr>
          <w:del w:id="2" w:author="Clovis Bass" w:date="2018-05-27T22:44:00Z"/>
        </w:rPr>
      </w:pPr>
      <w:r w:rsidRPr="00FE553E">
        <w:t>Ryan Bass, Brandon Hill, Ann Nelson</w:t>
      </w:r>
    </w:p>
    <w:p w:rsidR="00E97402" w:rsidRPr="00AB6625" w:rsidRDefault="000814AA">
      <w:pPr>
        <w:pStyle w:val="Abstract"/>
        <w:rPr>
          <w:b w:val="0"/>
          <w:bCs w:val="0"/>
          <w:sz w:val="20"/>
          <w:szCs w:val="20"/>
        </w:rPr>
      </w:pPr>
      <w:r>
        <w:rPr>
          <w:rFonts w:ascii="Lucida Sans" w:hAnsi="Lucida Sans"/>
          <w:noProof/>
          <w:color w:val="444444"/>
          <w:szCs w:val="15"/>
        </w:rPr>
        <w:drawing>
          <wp:anchor distT="0" distB="0" distL="114300" distR="114300" simplePos="0" relativeHeight="251671552" behindDoc="0" locked="0" layoutInCell="1" allowOverlap="1" wp14:anchorId="1AD9ED8D" wp14:editId="357B0A06">
            <wp:simplePos x="0" y="0"/>
            <wp:positionH relativeFrom="column">
              <wp:posOffset>3337560</wp:posOffset>
            </wp:positionH>
            <wp:positionV relativeFrom="paragraph">
              <wp:posOffset>201295</wp:posOffset>
            </wp:positionV>
            <wp:extent cx="3093720" cy="19812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M Memberships Over Time.png"/>
                    <pic:cNvPicPr/>
                  </pic:nvPicPr>
                  <pic:blipFill>
                    <a:blip r:embed="rId8">
                      <a:extLst>
                        <a:ext uri="{28A0092B-C50C-407E-A947-70E740481C1C}">
                          <a14:useLocalDpi xmlns:a14="http://schemas.microsoft.com/office/drawing/2010/main" val="0"/>
                        </a:ext>
                      </a:extLst>
                    </a:blip>
                    <a:stretch>
                      <a:fillRect/>
                    </a:stretch>
                  </pic:blipFill>
                  <pic:spPr>
                    <a:xfrm>
                      <a:off x="0" y="0"/>
                      <a:ext cx="3093720" cy="1981200"/>
                    </a:xfrm>
                    <a:prstGeom prst="rect">
                      <a:avLst/>
                    </a:prstGeom>
                  </pic:spPr>
                </pic:pic>
              </a:graphicData>
            </a:graphic>
            <wp14:sizeRelH relativeFrom="page">
              <wp14:pctWidth>0</wp14:pctWidth>
            </wp14:sizeRelH>
            <wp14:sizeRelV relativeFrom="page">
              <wp14:pctHeight>0</wp14:pctHeight>
            </wp14:sizeRelV>
          </wp:anchor>
        </w:drawing>
      </w:r>
      <w:r w:rsidR="00E97402">
        <w:rPr>
          <w:i/>
          <w:iCs/>
        </w:rPr>
        <w:t>Abstract</w:t>
      </w:r>
      <w:r w:rsidR="00E97402">
        <w:t>—</w:t>
      </w:r>
      <w:r w:rsidR="00AB6625">
        <w:t xml:space="preserve"> </w:t>
      </w:r>
      <w:r w:rsidR="00AB6625" w:rsidRPr="00AB6625">
        <w:rPr>
          <w:b w:val="0"/>
          <w:bCs w:val="0"/>
          <w:sz w:val="20"/>
          <w:szCs w:val="20"/>
        </w:rPr>
        <w:t xml:space="preserve">An analysis of the </w:t>
      </w:r>
      <w:hyperlink r:id="rId9" w:history="1">
        <w:r w:rsidR="00AB6625" w:rsidRPr="00AB6625">
          <w:rPr>
            <w:b w:val="0"/>
            <w:bCs w:val="0"/>
            <w:sz w:val="20"/>
            <w:szCs w:val="20"/>
          </w:rPr>
          <w:t>The Dark Net Market SQL dataset</w:t>
        </w:r>
      </w:hyperlink>
      <w:r w:rsidR="00AB6625" w:rsidRPr="00AB6625">
        <w:rPr>
          <w:b w:val="0"/>
          <w:bCs w:val="0"/>
          <w:sz w:val="20"/>
          <w:szCs w:val="20"/>
        </w:rPr>
        <w:t xml:space="preserve">, available at </w:t>
      </w:r>
      <w:hyperlink r:id="rId10" w:history="1">
        <w:r w:rsidR="00AB6625" w:rsidRPr="00AB6625">
          <w:rPr>
            <w:b w:val="0"/>
            <w:bCs w:val="0"/>
            <w:sz w:val="20"/>
            <w:szCs w:val="20"/>
          </w:rPr>
          <w:t>www.azsecure-data.org</w:t>
        </w:r>
      </w:hyperlink>
      <w:r w:rsidR="00AB6625" w:rsidRPr="00AB6625">
        <w:rPr>
          <w:b w:val="0"/>
          <w:bCs w:val="0"/>
          <w:sz w:val="20"/>
          <w:szCs w:val="20"/>
        </w:rPr>
        <w:t xml:space="preserve">, developed by the University of Arizona’s Artificial Intelligence Lab </w:t>
      </w:r>
      <w:r w:rsidR="00AB6625">
        <w:rPr>
          <w:b w:val="0"/>
          <w:bCs w:val="0"/>
          <w:sz w:val="20"/>
          <w:szCs w:val="20"/>
        </w:rPr>
        <w:t>was</w:t>
      </w:r>
      <w:r w:rsidR="00AB6625" w:rsidRPr="00AB6625">
        <w:rPr>
          <w:b w:val="0"/>
          <w:bCs w:val="0"/>
          <w:sz w:val="20"/>
          <w:szCs w:val="20"/>
        </w:rPr>
        <w:t xml:space="preserve"> used to investigate what types of goods are being sold, common encryption programs used, and public keys used by sellers of digital goods sellers. Analy</w:t>
      </w:r>
      <w:r w:rsidR="00B730C8">
        <w:rPr>
          <w:b w:val="0"/>
          <w:bCs w:val="0"/>
          <w:sz w:val="20"/>
          <w:szCs w:val="20"/>
        </w:rPr>
        <w:t>sis of the encryption</w:t>
      </w:r>
      <w:r w:rsidR="00AB6625" w:rsidRPr="00AB6625">
        <w:rPr>
          <w:b w:val="0"/>
          <w:bCs w:val="0"/>
          <w:sz w:val="20"/>
          <w:szCs w:val="20"/>
        </w:rPr>
        <w:t xml:space="preserve"> programs and public keys could provide insight to how secure the transferring of digital goods</w:t>
      </w:r>
      <w:r w:rsidR="00D16B76">
        <w:rPr>
          <w:b w:val="0"/>
          <w:bCs w:val="0"/>
          <w:sz w:val="20"/>
          <w:szCs w:val="20"/>
        </w:rPr>
        <w:t xml:space="preserve"> is</w:t>
      </w:r>
      <w:r w:rsidR="00AB6625" w:rsidRPr="00AB6625">
        <w:rPr>
          <w:b w:val="0"/>
          <w:bCs w:val="0"/>
          <w:sz w:val="20"/>
          <w:szCs w:val="20"/>
        </w:rPr>
        <w:t xml:space="preserve"> in Dream Market. </w:t>
      </w:r>
      <w:r w:rsidR="00AB6625">
        <w:rPr>
          <w:b w:val="0"/>
          <w:bCs w:val="0"/>
          <w:sz w:val="20"/>
          <w:szCs w:val="20"/>
        </w:rPr>
        <w:t>Th</w:t>
      </w:r>
      <w:r w:rsidR="00AB6625" w:rsidRPr="00AB6625">
        <w:rPr>
          <w:b w:val="0"/>
          <w:bCs w:val="0"/>
          <w:sz w:val="20"/>
          <w:szCs w:val="20"/>
        </w:rPr>
        <w:t xml:space="preserve">is dataset also includes </w:t>
      </w:r>
      <w:r w:rsidR="00AB6625">
        <w:rPr>
          <w:b w:val="0"/>
          <w:bCs w:val="0"/>
          <w:sz w:val="20"/>
          <w:szCs w:val="20"/>
        </w:rPr>
        <w:t>data about the</w:t>
      </w:r>
      <w:r w:rsidR="00AB6625" w:rsidRPr="00AB6625">
        <w:rPr>
          <w:b w:val="0"/>
          <w:bCs w:val="0"/>
          <w:sz w:val="20"/>
          <w:szCs w:val="20"/>
        </w:rPr>
        <w:t xml:space="preserve"> items each user is selling, allowing insight into wh</w:t>
      </w:r>
      <w:r w:rsidR="00D16B76">
        <w:rPr>
          <w:b w:val="0"/>
          <w:bCs w:val="0"/>
          <w:sz w:val="20"/>
          <w:szCs w:val="20"/>
        </w:rPr>
        <w:t>ich</w:t>
      </w:r>
      <w:r w:rsidR="00AB6625" w:rsidRPr="00AB6625">
        <w:rPr>
          <w:b w:val="0"/>
          <w:bCs w:val="0"/>
          <w:sz w:val="20"/>
          <w:szCs w:val="20"/>
        </w:rPr>
        <w:t xml:space="preserve"> users are key players in this dark net market. The Python analys</w:t>
      </w:r>
      <w:r w:rsidR="00D16B76">
        <w:rPr>
          <w:b w:val="0"/>
          <w:bCs w:val="0"/>
          <w:sz w:val="20"/>
          <w:szCs w:val="20"/>
        </w:rPr>
        <w:t>e</w:t>
      </w:r>
      <w:r w:rsidR="00AB6625" w:rsidRPr="00AB6625">
        <w:rPr>
          <w:b w:val="0"/>
          <w:bCs w:val="0"/>
          <w:sz w:val="20"/>
          <w:szCs w:val="20"/>
        </w:rPr>
        <w:t>s include data cleaning to ensure a solidly structured dataset, exploratory data analysis to understand trends, correlations and other patterns/relationships in the data. Key Python libraries used in this analysis included numpy, pandas, and matplotlib.</w:t>
      </w:r>
    </w:p>
    <w:p w:rsidR="000814AA" w:rsidRDefault="00E97402" w:rsidP="000814AA">
      <w:pPr>
        <w:pStyle w:val="IndexTerms"/>
        <w:ind w:firstLine="0"/>
      </w:pPr>
      <w:bookmarkStart w:id="3" w:name="PointTmp"/>
      <w:r>
        <w:rPr>
          <w:i/>
          <w:iCs/>
        </w:rPr>
        <w:t>Index Terms</w:t>
      </w:r>
      <w:r>
        <w:t>—</w:t>
      </w:r>
      <w:r w:rsidR="00AB6625">
        <w:t>Network Security, Information Security, Encryption Proto</w:t>
      </w:r>
      <w:r w:rsidR="000C7508">
        <w:t>cols</w:t>
      </w:r>
      <w:bookmarkEnd w:id="3"/>
    </w:p>
    <w:p w:rsidR="000814AA" w:rsidRPr="00F20EFE" w:rsidRDefault="000814AA" w:rsidP="000814AA">
      <w:pPr>
        <w:pStyle w:val="Text"/>
        <w:keepNext/>
        <w:framePr w:dropCap="drop" w:lines="2" w:h="877" w:hRule="exact" w:wrap="auto" w:vAnchor="text" w:hAnchor="page" w:x="865" w:y="174"/>
        <w:spacing w:before="280" w:line="597" w:lineRule="exact"/>
        <w:ind w:firstLine="0"/>
        <w:rPr>
          <w:smallCaps/>
          <w:position w:val="1"/>
          <w:sz w:val="64"/>
          <w:szCs w:val="56"/>
        </w:rPr>
      </w:pPr>
      <w:r w:rsidRPr="00F20EFE">
        <w:rPr>
          <w:position w:val="1"/>
          <w:sz w:val="64"/>
          <w:szCs w:val="56"/>
        </w:rPr>
        <w:t>O</w:t>
      </w:r>
    </w:p>
    <w:p w:rsidR="00E97402" w:rsidRDefault="00E97402" w:rsidP="007B2312">
      <w:pPr>
        <w:pStyle w:val="Heading1"/>
      </w:pPr>
      <w:r>
        <w:t>I</w:t>
      </w:r>
      <w:r>
        <w:rPr>
          <w:sz w:val="16"/>
          <w:szCs w:val="16"/>
        </w:rPr>
        <w:t>NTRODUCTION</w:t>
      </w:r>
    </w:p>
    <w:p w:rsidR="002778F0" w:rsidRDefault="00CF118B" w:rsidP="002778F0">
      <w:pPr>
        <w:pStyle w:val="NormalWeb"/>
        <w:shd w:val="clear" w:color="auto" w:fill="FFFFFF"/>
        <w:spacing w:before="0" w:beforeAutospacing="0" w:after="0" w:afterAutospacing="0"/>
        <w:contextualSpacing/>
        <w:rPr>
          <w:sz w:val="20"/>
          <w:szCs w:val="20"/>
        </w:rPr>
      </w:pPr>
      <w:r>
        <w:t xml:space="preserve"> NLINE</w:t>
      </w:r>
      <w:r w:rsidRPr="00CF118B">
        <w:t xml:space="preserve"> </w:t>
      </w:r>
      <w:r w:rsidRPr="00D16B76">
        <w:rPr>
          <w:sz w:val="20"/>
          <w:szCs w:val="20"/>
        </w:rPr>
        <w:t>cybercriminal websites are used for advertising, buying, and selling of illegal products.  These websites are termed ‘</w:t>
      </w:r>
      <w:r w:rsidRPr="00A34418">
        <w:rPr>
          <w:sz w:val="20"/>
          <w:szCs w:val="20"/>
        </w:rPr>
        <w:t>Dark Net Markets’ (DNMs).  DNMs are relatively new compared to other merchandizing platforms such as Amazon, Ebay, or CraigsList.  National security agencies are particularly interested in monitoring the use of these systems in order to halt or diminish the online sale of illegal products. Th</w:t>
      </w:r>
      <w:r w:rsidR="00B730C8">
        <w:rPr>
          <w:sz w:val="20"/>
          <w:szCs w:val="20"/>
        </w:rPr>
        <w:t xml:space="preserve">ese investigations are </w:t>
      </w:r>
      <w:r w:rsidRPr="00A34418">
        <w:rPr>
          <w:sz w:val="20"/>
          <w:szCs w:val="20"/>
        </w:rPr>
        <w:t xml:space="preserve">often complicated </w:t>
      </w:r>
      <w:r w:rsidR="002778F0">
        <w:rPr>
          <w:sz w:val="20"/>
          <w:szCs w:val="20"/>
        </w:rPr>
        <w:t xml:space="preserve">by </w:t>
      </w:r>
      <w:r w:rsidRPr="00A34418">
        <w:rPr>
          <w:sz w:val="20"/>
          <w:szCs w:val="20"/>
        </w:rPr>
        <w:t>international sale</w:t>
      </w:r>
      <w:r w:rsidR="00B730C8">
        <w:rPr>
          <w:sz w:val="20"/>
          <w:szCs w:val="20"/>
        </w:rPr>
        <w:t>s of these products.</w:t>
      </w:r>
    </w:p>
    <w:p w:rsidR="00CF118B" w:rsidRDefault="00CF118B" w:rsidP="002778F0">
      <w:pPr>
        <w:pStyle w:val="NormalWeb"/>
        <w:shd w:val="clear" w:color="auto" w:fill="FFFFFF"/>
        <w:spacing w:before="0" w:beforeAutospacing="0" w:after="0" w:afterAutospacing="0"/>
        <w:ind w:firstLine="202"/>
        <w:contextualSpacing/>
        <w:rPr>
          <w:sz w:val="20"/>
          <w:szCs w:val="20"/>
        </w:rPr>
      </w:pPr>
      <w:r w:rsidRPr="00A34418">
        <w:rPr>
          <w:sz w:val="20"/>
          <w:szCs w:val="20"/>
        </w:rPr>
        <w:t>In July 2017, after several months of joint investigation between Thailand, the Netherlands, Lithuania, Canada, the United Kingdom, and France, two dark web marketing sites, AlphaBay and Hansa Market</w:t>
      </w:r>
      <w:r w:rsidR="002778F0">
        <w:rPr>
          <w:sz w:val="20"/>
          <w:szCs w:val="20"/>
        </w:rPr>
        <w:t>, were shutdown.</w:t>
      </w:r>
      <w:r w:rsidRPr="00A34418">
        <w:rPr>
          <w:sz w:val="20"/>
          <w:szCs w:val="20"/>
        </w:rPr>
        <w:t xml:space="preserve"> Shortly after these takedowns, Dream Market (the second largest DNMs before the collapse of AlphaBay) </w:t>
      </w:r>
      <w:r w:rsidR="00B730C8">
        <w:rPr>
          <w:sz w:val="20"/>
          <w:szCs w:val="20"/>
        </w:rPr>
        <w:t xml:space="preserve">membershi exploded </w:t>
      </w:r>
      <w:r w:rsidR="00B730C8" w:rsidRPr="00A34418">
        <w:rPr>
          <w:sz w:val="20"/>
          <w:szCs w:val="20"/>
        </w:rPr>
        <w:t>(Figure 1)</w:t>
      </w:r>
      <w:r w:rsidR="00B730C8">
        <w:rPr>
          <w:sz w:val="20"/>
          <w:szCs w:val="20"/>
        </w:rPr>
        <w:t xml:space="preserve">t </w:t>
      </w:r>
      <w:r w:rsidRPr="00A34418">
        <w:rPr>
          <w:sz w:val="20"/>
          <w:szCs w:val="20"/>
        </w:rPr>
        <w:t>bec</w:t>
      </w:r>
      <w:r w:rsidR="00B730C8">
        <w:rPr>
          <w:sz w:val="20"/>
          <w:szCs w:val="20"/>
        </w:rPr>
        <w:t>a</w:t>
      </w:r>
      <w:r w:rsidRPr="00A34418">
        <w:rPr>
          <w:sz w:val="20"/>
          <w:szCs w:val="20"/>
        </w:rPr>
        <w:t>me the largest Dark Net Market</w:t>
      </w:r>
      <w:r w:rsidR="00B730C8">
        <w:rPr>
          <w:sz w:val="20"/>
          <w:szCs w:val="20"/>
        </w:rPr>
        <w:t xml:space="preserve">. </w:t>
      </w:r>
    </w:p>
    <w:p w:rsidR="000814AA" w:rsidRDefault="000814AA" w:rsidP="002778F0">
      <w:pPr>
        <w:pStyle w:val="NormalWeb"/>
        <w:shd w:val="clear" w:color="auto" w:fill="FFFFFF"/>
        <w:spacing w:before="0" w:beforeAutospacing="0" w:after="0" w:afterAutospacing="0"/>
        <w:ind w:firstLine="202"/>
        <w:contextualSpacing/>
        <w:rPr>
          <w:sz w:val="20"/>
          <w:szCs w:val="20"/>
        </w:rPr>
      </w:pPr>
    </w:p>
    <w:p w:rsidR="000814AA" w:rsidRDefault="000814AA" w:rsidP="000814AA">
      <w:pPr>
        <w:pStyle w:val="Heading1"/>
        <w:numPr>
          <w:ilvl w:val="0"/>
          <w:numId w:val="0"/>
        </w:numPr>
        <w:jc w:val="left"/>
      </w:pPr>
    </w:p>
    <w:p w:rsidR="000814AA" w:rsidRDefault="000814AA" w:rsidP="000814AA">
      <w:pPr>
        <w:pStyle w:val="Heading1"/>
        <w:numPr>
          <w:ilvl w:val="0"/>
          <w:numId w:val="0"/>
        </w:numPr>
        <w:jc w:val="left"/>
      </w:pPr>
    </w:p>
    <w:p w:rsidR="000814AA" w:rsidRDefault="000814AA" w:rsidP="000814AA"/>
    <w:p w:rsidR="000814AA" w:rsidRPr="000814AA" w:rsidRDefault="000814AA" w:rsidP="000814AA"/>
    <w:p w:rsidR="000814AA" w:rsidRPr="000814AA" w:rsidRDefault="000814AA" w:rsidP="000814AA">
      <w:pPr>
        <w:pStyle w:val="NormalWeb"/>
        <w:shd w:val="clear" w:color="auto" w:fill="FFFFFF"/>
        <w:spacing w:before="0" w:beforeAutospacing="0" w:after="240" w:afterAutospacing="0"/>
        <w:rPr>
          <w:sz w:val="16"/>
          <w:szCs w:val="16"/>
        </w:rPr>
      </w:pPr>
      <w:r w:rsidRPr="002778F0">
        <w:rPr>
          <w:sz w:val="16"/>
          <w:szCs w:val="16"/>
        </w:rPr>
        <w:t>Figure 1: Dream Market members added per day. Username data was associated with the date the user made an account. These time stamps show a marked increase in memberships during the shutdown of AlphaBay and Hansa dark net markets in July 2017</w:t>
      </w:r>
    </w:p>
    <w:p w:rsidR="000814AA" w:rsidRDefault="000814AA" w:rsidP="000814AA">
      <w:pPr>
        <w:pStyle w:val="Heading1"/>
      </w:pPr>
      <w:r>
        <w:t>Data Exploration</w:t>
      </w:r>
    </w:p>
    <w:p w:rsidR="000814AA" w:rsidRDefault="000814AA" w:rsidP="002778F0">
      <w:pPr>
        <w:pStyle w:val="NormalWeb"/>
        <w:shd w:val="clear" w:color="auto" w:fill="FFFFFF"/>
        <w:spacing w:before="0" w:beforeAutospacing="0" w:after="0" w:afterAutospacing="0"/>
        <w:ind w:firstLine="202"/>
        <w:contextualSpacing/>
        <w:rPr>
          <w:sz w:val="20"/>
          <w:szCs w:val="20"/>
        </w:rPr>
      </w:pPr>
    </w:p>
    <w:p w:rsidR="007B2312" w:rsidRPr="001647A6" w:rsidRDefault="00952D86" w:rsidP="000814AA">
      <w:pPr>
        <w:pStyle w:val="NormalWeb"/>
        <w:shd w:val="clear" w:color="auto" w:fill="FFFFFF"/>
        <w:spacing w:before="0" w:beforeAutospacing="0" w:after="0" w:afterAutospacing="0"/>
        <w:ind w:firstLine="202"/>
        <w:rPr>
          <w:sz w:val="20"/>
          <w:szCs w:val="20"/>
        </w:rPr>
      </w:pPr>
      <w:hyperlink w:history="1">
        <w:r w:rsidR="007B2312" w:rsidRPr="00F75D1D">
          <w:rPr>
            <w:rStyle w:val="Hyperlink"/>
            <w:sz w:val="20"/>
            <w:szCs w:val="20"/>
          </w:rPr>
          <w:t>The Dark Net Market SQL dataset</w:t>
        </w:r>
      </w:hyperlink>
      <w:r w:rsidR="007B2312" w:rsidRPr="00A34418">
        <w:rPr>
          <w:sz w:val="20"/>
          <w:szCs w:val="20"/>
        </w:rPr>
        <w:t xml:space="preserve"> at </w:t>
      </w:r>
      <w:hyperlink r:id="rId11" w:history="1">
        <w:r w:rsidR="007B2312" w:rsidRPr="00A34418">
          <w:rPr>
            <w:sz w:val="20"/>
            <w:szCs w:val="20"/>
          </w:rPr>
          <w:t>www.AZsecure-data.org</w:t>
        </w:r>
      </w:hyperlink>
      <w:r w:rsidR="007B2312" w:rsidRPr="00A34418">
        <w:rPr>
          <w:sz w:val="20"/>
          <w:szCs w:val="20"/>
        </w:rPr>
        <w:t xml:space="preserve">, was developed by the University of Arizona’s Artificial Intelligence Lab. The data was collected from Dream Market using a python-based webcrawler and parsed via </w:t>
      </w:r>
      <w:hyperlink r:id="rId12" w:history="1">
        <w:r w:rsidR="007B2312" w:rsidRPr="00A34418">
          <w:rPr>
            <w:sz w:val="20"/>
            <w:szCs w:val="20"/>
          </w:rPr>
          <w:t>Beautiful Soup</w:t>
        </w:r>
      </w:hyperlink>
      <w:r w:rsidR="007B2312" w:rsidRPr="00A34418">
        <w:rPr>
          <w:sz w:val="20"/>
          <w:szCs w:val="20"/>
        </w:rPr>
        <w:t>, a python library for modifying, searching and parsing web pages. The data set contains a product table, and a sellers table. The product table contains Dream Market’s product data from 2013-2017 including product name, category, description, shipping options, shipping departure, shipping destination, price, and payment information for 39,473 products. The sellers table provides data about Dream Market’s 2,09</w:t>
      </w:r>
      <w:r w:rsidR="00A82431">
        <w:rPr>
          <w:sz w:val="20"/>
          <w:szCs w:val="20"/>
        </w:rPr>
        <w:t>2</w:t>
      </w:r>
      <w:r w:rsidR="007B2312" w:rsidRPr="00A34418">
        <w:rPr>
          <w:sz w:val="20"/>
          <w:szCs w:val="20"/>
        </w:rPr>
        <w:t xml:space="preserve"> sellers who participated on Dream Market from 2013-2017. Attributes in the sellers table include the seller’s name, how long they’ve been a member, pgp_key, seller’s description, and feedback rating. </w:t>
      </w:r>
    </w:p>
    <w:p w:rsidR="000814AA" w:rsidRDefault="00EB5C88" w:rsidP="000814AA">
      <w:pPr>
        <w:spacing w:before="0" w:beforeAutospacing="0"/>
        <w:ind w:firstLine="202"/>
      </w:pPr>
      <w:r w:rsidRPr="00EB5C88">
        <w:t>With 91,463 products being offered by 2,09</w:t>
      </w:r>
      <w:r w:rsidR="00A82431">
        <w:t>2</w:t>
      </w:r>
      <w:r w:rsidRPr="00EB5C88">
        <w:t xml:space="preserve"> different usernames on Dream Market,  data mining and statistical analytics </w:t>
      </w:r>
      <w:r w:rsidR="000814AA">
        <w:t xml:space="preserve">weere used </w:t>
      </w:r>
      <w:r w:rsidRPr="00EB5C88">
        <w:t xml:space="preserve">to decipher the contents of the database generated by AZSecure-data. After mining and cleaning of the database, the products being sold on Dream Market </w:t>
      </w:r>
      <w:r w:rsidR="007A1EE4">
        <w:t>were classfied into</w:t>
      </w:r>
      <w:r w:rsidRPr="00EB5C88">
        <w:t xml:space="preserve"> three major categories; drugs, digital goods, and services. </w:t>
      </w:r>
    </w:p>
    <w:p w:rsidR="00EB5C88" w:rsidRDefault="00EB5C88" w:rsidP="000814AA">
      <w:pPr>
        <w:spacing w:before="0" w:beforeAutospacing="0"/>
        <w:ind w:firstLine="202"/>
      </w:pPr>
      <w:r w:rsidRPr="00EB5C88">
        <w:t>After the closing of the previous dark web market mainstay AlphaBay, Dream Market saw its registered users skyrocket</w:t>
      </w:r>
      <w:r w:rsidR="007A1EE4">
        <w:t xml:space="preserve"> w</w:t>
      </w:r>
      <w:r w:rsidRPr="00EB5C88">
        <w:t xml:space="preserve">ith illegal goods and services being exchanged everyday </w:t>
      </w:r>
      <w:r w:rsidR="007A1EE4">
        <w:t xml:space="preserve">Its </w:t>
      </w:r>
      <w:r w:rsidRPr="00EB5C88">
        <w:lastRenderedPageBreak/>
        <w:t>user base relie</w:t>
      </w:r>
      <w:r w:rsidR="002778F0">
        <w:t>d</w:t>
      </w:r>
      <w:r w:rsidRPr="00EB5C88">
        <w:t xml:space="preserve"> on their informatio</w:t>
      </w:r>
      <w:r w:rsidR="007B2312">
        <w:rPr>
          <w:rFonts w:ascii="Lucida Sans" w:hAnsi="Lucida Sans"/>
          <w:noProof/>
          <w:color w:val="444444"/>
          <w:szCs w:val="15"/>
        </w:rPr>
        <w:drawing>
          <wp:anchor distT="0" distB="0" distL="114300" distR="114300" simplePos="0" relativeHeight="251667456" behindDoc="0" locked="0" layoutInCell="1" allowOverlap="1" wp14:anchorId="17951F46" wp14:editId="4EDD8F41">
            <wp:simplePos x="0" y="0"/>
            <wp:positionH relativeFrom="column">
              <wp:posOffset>3110865</wp:posOffset>
            </wp:positionH>
            <wp:positionV relativeFrom="paragraph">
              <wp:posOffset>53340</wp:posOffset>
            </wp:positionV>
            <wp:extent cx="3411220" cy="31140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M Digital Goods Type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11220" cy="3114040"/>
                    </a:xfrm>
                    <a:prstGeom prst="rect">
                      <a:avLst/>
                    </a:prstGeom>
                  </pic:spPr>
                </pic:pic>
              </a:graphicData>
            </a:graphic>
            <wp14:sizeRelH relativeFrom="page">
              <wp14:pctWidth>0</wp14:pctWidth>
            </wp14:sizeRelH>
            <wp14:sizeRelV relativeFrom="page">
              <wp14:pctHeight>0</wp14:pctHeight>
            </wp14:sizeRelV>
          </wp:anchor>
        </w:drawing>
      </w:r>
      <w:r w:rsidR="007A1EE4">
        <w:t>n</w:t>
      </w:r>
      <w:r w:rsidR="000C7F70">
        <w:t xml:space="preserve"> </w:t>
      </w:r>
      <w:r w:rsidRPr="00EB5C88">
        <w:t>being kept secret over the dark web using anonymized</w:t>
      </w:r>
      <w:r w:rsidR="007B2312">
        <w:t xml:space="preserve"> </w:t>
      </w:r>
      <w:r w:rsidRPr="00EB5C88">
        <w:t xml:space="preserve">connections utilizing Tor and virtual private networks (VPN) to access the </w:t>
      </w:r>
      <w:r w:rsidR="002778F0">
        <w:t xml:space="preserve">Dream </w:t>
      </w:r>
      <w:r w:rsidR="002149C0">
        <w:rPr>
          <w:rFonts w:ascii="Lucida Sans" w:hAnsi="Lucida Sans"/>
          <w:noProof/>
          <w:color w:val="444444"/>
          <w:szCs w:val="15"/>
        </w:rPr>
        <w:drawing>
          <wp:anchor distT="0" distB="0" distL="114300" distR="114300" simplePos="0" relativeHeight="251665408" behindDoc="0" locked="0" layoutInCell="1" allowOverlap="1" wp14:anchorId="6AC10C32" wp14:editId="0AFDCD7B">
            <wp:simplePos x="0" y="0"/>
            <wp:positionH relativeFrom="column">
              <wp:posOffset>0</wp:posOffset>
            </wp:positionH>
            <wp:positionV relativeFrom="paragraph">
              <wp:posOffset>613410</wp:posOffset>
            </wp:positionV>
            <wp:extent cx="2961005" cy="37750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1.png"/>
                    <pic:cNvPicPr/>
                  </pic:nvPicPr>
                  <pic:blipFill>
                    <a:blip r:embed="rId14">
                      <a:extLst>
                        <a:ext uri="{28A0092B-C50C-407E-A947-70E740481C1C}">
                          <a14:useLocalDpi xmlns:a14="http://schemas.microsoft.com/office/drawing/2010/main" val="0"/>
                        </a:ext>
                      </a:extLst>
                    </a:blip>
                    <a:stretch>
                      <a:fillRect/>
                    </a:stretch>
                  </pic:blipFill>
                  <pic:spPr>
                    <a:xfrm>
                      <a:off x="0" y="0"/>
                      <a:ext cx="2961005" cy="3775075"/>
                    </a:xfrm>
                    <a:prstGeom prst="rect">
                      <a:avLst/>
                    </a:prstGeom>
                  </pic:spPr>
                </pic:pic>
              </a:graphicData>
            </a:graphic>
            <wp14:sizeRelH relativeFrom="page">
              <wp14:pctWidth>0</wp14:pctWidth>
            </wp14:sizeRelH>
            <wp14:sizeRelV relativeFrom="page">
              <wp14:pctHeight>0</wp14:pctHeight>
            </wp14:sizeRelV>
          </wp:anchor>
        </w:drawing>
      </w:r>
      <w:r w:rsidR="002778F0">
        <w:t xml:space="preserve">Market </w:t>
      </w:r>
      <w:r w:rsidRPr="00EB5C88">
        <w:t>site.</w:t>
      </w:r>
    </w:p>
    <w:p w:rsidR="00312CB4" w:rsidRPr="00C723C6" w:rsidRDefault="00312CB4" w:rsidP="00312CB4">
      <w:pPr>
        <w:pStyle w:val="NormalWeb"/>
        <w:shd w:val="clear" w:color="auto" w:fill="FFFFFF"/>
        <w:spacing w:before="0" w:beforeAutospacing="0" w:after="240" w:afterAutospacing="0"/>
        <w:rPr>
          <w:rFonts w:ascii="Lucida Sans" w:hAnsi="Lucida Sans"/>
          <w:b/>
          <w:color w:val="444444"/>
          <w:sz w:val="20"/>
          <w:szCs w:val="15"/>
        </w:rPr>
      </w:pPr>
      <w:r w:rsidRPr="002778F0">
        <w:rPr>
          <w:sz w:val="16"/>
          <w:szCs w:val="16"/>
        </w:rPr>
        <w:t>Figure 2: Relative Frequency of DreamMarket Product Categories. Mining of the database created by University of Arizona Artificial Intelligence Lab yielded three major categories of products; drugs (49.69%), digital goods (45.02%), services (3.10%), and others (2.19%).</w:t>
      </w:r>
    </w:p>
    <w:p w:rsidR="002778F0" w:rsidRDefault="00312CB4" w:rsidP="002778F0">
      <w:pPr>
        <w:pStyle w:val="NormalWeb"/>
        <w:shd w:val="clear" w:color="auto" w:fill="FFFFFF"/>
        <w:spacing w:before="0" w:beforeAutospacing="0" w:after="0" w:afterAutospacing="0"/>
        <w:ind w:firstLine="202"/>
        <w:contextualSpacing/>
        <w:rPr>
          <w:sz w:val="20"/>
          <w:szCs w:val="20"/>
        </w:rPr>
      </w:pPr>
      <w:r w:rsidRPr="00312CB4">
        <w:rPr>
          <w:sz w:val="20"/>
          <w:szCs w:val="20"/>
        </w:rPr>
        <w:t xml:space="preserve">Drug sale on Dream Market makes up 49.69% of the overall goods provided. Of all the advertised drugs on Dream Market, marijuana makes up the largest percentage at 21.25%. This is to be expected as it is a plant </w:t>
      </w:r>
      <w:r w:rsidR="007A1EE4">
        <w:rPr>
          <w:sz w:val="20"/>
          <w:szCs w:val="20"/>
        </w:rPr>
        <w:t>whch c</w:t>
      </w:r>
      <w:r w:rsidRPr="00312CB4">
        <w:rPr>
          <w:sz w:val="20"/>
          <w:szCs w:val="20"/>
        </w:rPr>
        <w:t>an be grown indoors, so on a global site</w:t>
      </w:r>
      <w:r w:rsidR="007A1EE4">
        <w:rPr>
          <w:sz w:val="20"/>
          <w:szCs w:val="20"/>
        </w:rPr>
        <w:t>,</w:t>
      </w:r>
      <w:r w:rsidRPr="00312CB4">
        <w:rPr>
          <w:sz w:val="20"/>
          <w:szCs w:val="20"/>
        </w:rPr>
        <w:t xml:space="preserve"> like Dream Market, users from all over the world in different climates could potentially supply themselves.  Cocaine was the second most sold drug at 13.60% of all the drugs on the site.</w:t>
      </w:r>
      <w:r>
        <w:rPr>
          <w:sz w:val="20"/>
          <w:szCs w:val="20"/>
        </w:rPr>
        <w:t xml:space="preserve">  </w:t>
      </w:r>
      <w:r w:rsidRPr="00312CB4">
        <w:rPr>
          <w:sz w:val="20"/>
          <w:szCs w:val="20"/>
        </w:rPr>
        <w:t>With users being anonymized on the dark web, illegal drugs will always be on sale on websites such as this.</w:t>
      </w:r>
    </w:p>
    <w:p w:rsidR="002778F0" w:rsidRPr="00312CB4" w:rsidRDefault="00B81273" w:rsidP="00AE3E09">
      <w:pPr>
        <w:pStyle w:val="NormalWeb"/>
        <w:shd w:val="clear" w:color="auto" w:fill="FFFFFF"/>
        <w:spacing w:before="0" w:beforeAutospacing="0" w:after="240" w:afterAutospacing="0"/>
        <w:ind w:firstLine="202"/>
        <w:rPr>
          <w:sz w:val="20"/>
          <w:szCs w:val="20"/>
        </w:rPr>
      </w:pPr>
      <w:r w:rsidRPr="00B81273">
        <w:rPr>
          <w:sz w:val="20"/>
          <w:szCs w:val="20"/>
        </w:rPr>
        <w:t>The sale of digital goods on Dream Market makes up 45.02% of the overall goods provided. A large majority of this are eBooks (at 37.68% of the digital goods available, or nearly 17% of the total amount of goods for sale), these can easily be bought and once the security features</w:t>
      </w:r>
      <w:r>
        <w:rPr>
          <w:rFonts w:ascii="Lucida Sans" w:hAnsi="Lucida Sans"/>
          <w:color w:val="444444"/>
          <w:szCs w:val="15"/>
        </w:rPr>
        <w:t xml:space="preserve"> </w:t>
      </w:r>
      <w:r w:rsidRPr="00B81273">
        <w:rPr>
          <w:sz w:val="20"/>
          <w:szCs w:val="20"/>
        </w:rPr>
        <w:t>are disabled can be distributed cheaply to provide a profit for the user</w:t>
      </w:r>
      <w:r w:rsidR="007A1EE4">
        <w:rPr>
          <w:sz w:val="20"/>
          <w:szCs w:val="20"/>
        </w:rPr>
        <w:t xml:space="preserve">, </w:t>
      </w:r>
      <w:r w:rsidRPr="00B81273">
        <w:rPr>
          <w:sz w:val="20"/>
          <w:szCs w:val="20"/>
        </w:rPr>
        <w:t>This should be highly concerning to all eBook distributors as their</w:t>
      </w:r>
      <w:r w:rsidR="002149C0">
        <w:rPr>
          <w:sz w:val="20"/>
          <w:szCs w:val="20"/>
        </w:rPr>
        <w:t xml:space="preserve"> </w:t>
      </w:r>
      <w:r w:rsidRPr="00B81273">
        <w:rPr>
          <w:sz w:val="20"/>
          <w:szCs w:val="20"/>
        </w:rPr>
        <w:t>encryption was put in place to keep from their books being readily distributed</w:t>
      </w:r>
    </w:p>
    <w:p w:rsidR="00E97B99" w:rsidRPr="00C723C6" w:rsidRDefault="00C723C6" w:rsidP="00C723C6">
      <w:pPr>
        <w:pStyle w:val="Heading1"/>
      </w:pPr>
      <w:r>
        <w:t>Encryption</w:t>
      </w:r>
      <w:r w:rsidR="00BD2D19">
        <w:t xml:space="preserve"> Technologies</w:t>
      </w:r>
    </w:p>
    <w:p w:rsidR="007A1EE4" w:rsidRDefault="00C723C6" w:rsidP="00BD2D19">
      <w:pPr>
        <w:pStyle w:val="NormalWeb"/>
        <w:shd w:val="clear" w:color="auto" w:fill="FFFFFF"/>
        <w:spacing w:after="0" w:afterAutospacing="0"/>
        <w:ind w:firstLine="202"/>
        <w:contextualSpacing/>
        <w:rPr>
          <w:sz w:val="20"/>
          <w:szCs w:val="20"/>
        </w:rPr>
      </w:pPr>
      <w:r w:rsidRPr="00C723C6">
        <w:rPr>
          <w:sz w:val="20"/>
          <w:szCs w:val="20"/>
        </w:rPr>
        <w:t>Since digital goods represent 45% of the total products available on DreamMarket we wanted to analyze how these goods were being transferred from seller to buyers</w:t>
      </w:r>
      <w:r w:rsidR="007A1EE4">
        <w:rPr>
          <w:sz w:val="20"/>
          <w:szCs w:val="20"/>
        </w:rPr>
        <w:t>, therefore</w:t>
      </w:r>
    </w:p>
    <w:p w:rsidR="007A1EE4" w:rsidRPr="007A1EE4" w:rsidRDefault="007A1EE4" w:rsidP="007A1EE4">
      <w:pPr>
        <w:pStyle w:val="NormalWeb"/>
        <w:shd w:val="clear" w:color="auto" w:fill="FFFFFF"/>
        <w:spacing w:before="0" w:beforeAutospacing="0" w:after="240" w:afterAutospacing="0"/>
        <w:rPr>
          <w:sz w:val="16"/>
          <w:szCs w:val="16"/>
        </w:rPr>
      </w:pPr>
      <w:r w:rsidRPr="002778F0">
        <w:rPr>
          <w:sz w:val="16"/>
          <w:szCs w:val="16"/>
        </w:rPr>
        <w:t>Figure 3: Dream Market Digital Goods Categories. A majority of the digital goods available on Dream Market are eBooks and guides. Sensitive personal information items include credit card information, accounts on websites, and documents/data.</w:t>
      </w:r>
    </w:p>
    <w:p w:rsidR="007A1EE4" w:rsidRDefault="00C723C6" w:rsidP="007A1EE4">
      <w:pPr>
        <w:pStyle w:val="NormalWeb"/>
        <w:shd w:val="clear" w:color="auto" w:fill="FFFFFF"/>
        <w:spacing w:after="0" w:afterAutospacing="0"/>
        <w:contextualSpacing/>
        <w:rPr>
          <w:sz w:val="20"/>
          <w:szCs w:val="20"/>
        </w:rPr>
      </w:pPr>
      <w:r w:rsidRPr="00C723C6">
        <w:rPr>
          <w:sz w:val="20"/>
          <w:szCs w:val="20"/>
        </w:rPr>
        <w:t xml:space="preserve">all further analysis refers to only digital goods sellers. </w:t>
      </w:r>
    </w:p>
    <w:p w:rsidR="00E54C77" w:rsidRDefault="00C723C6" w:rsidP="007A1EE4">
      <w:pPr>
        <w:pStyle w:val="NormalWeb"/>
        <w:shd w:val="clear" w:color="auto" w:fill="FFFFFF"/>
        <w:spacing w:after="0" w:afterAutospacing="0"/>
        <w:ind w:firstLine="202"/>
        <w:contextualSpacing/>
        <w:rPr>
          <w:sz w:val="20"/>
          <w:szCs w:val="20"/>
        </w:rPr>
      </w:pPr>
      <w:r w:rsidRPr="00C723C6">
        <w:rPr>
          <w:sz w:val="20"/>
          <w:szCs w:val="20"/>
        </w:rPr>
        <w:t xml:space="preserve">The dataset scraped by AZSecure-data.org includes information on </w:t>
      </w:r>
      <w:r w:rsidR="007A1EE4">
        <w:rPr>
          <w:sz w:val="20"/>
          <w:szCs w:val="20"/>
        </w:rPr>
        <w:t xml:space="preserve">the </w:t>
      </w:r>
      <w:r w:rsidRPr="00C723C6">
        <w:rPr>
          <w:sz w:val="20"/>
          <w:szCs w:val="20"/>
        </w:rPr>
        <w:t xml:space="preserve">encryption program </w:t>
      </w:r>
      <w:r w:rsidR="007A1EE4">
        <w:rPr>
          <w:sz w:val="20"/>
          <w:szCs w:val="20"/>
        </w:rPr>
        <w:t xml:space="preserve">used by </w:t>
      </w:r>
      <w:r w:rsidRPr="00C723C6">
        <w:rPr>
          <w:sz w:val="20"/>
          <w:szCs w:val="20"/>
        </w:rPr>
        <w:t>sellers as well as the public key</w:t>
      </w:r>
      <w:r w:rsidR="007A1EE4">
        <w:rPr>
          <w:sz w:val="20"/>
          <w:szCs w:val="20"/>
        </w:rPr>
        <w:t>s</w:t>
      </w:r>
      <w:r w:rsidRPr="00C723C6">
        <w:rPr>
          <w:sz w:val="20"/>
          <w:szCs w:val="20"/>
        </w:rPr>
        <w:t xml:space="preserve"> they’re inputting into their algorithm. </w:t>
      </w:r>
      <w:r w:rsidR="007A1EE4">
        <w:rPr>
          <w:sz w:val="20"/>
          <w:szCs w:val="20"/>
        </w:rPr>
        <w:t xml:space="preserve"> W</w:t>
      </w:r>
      <w:r w:rsidRPr="00C723C6">
        <w:rPr>
          <w:sz w:val="20"/>
          <w:szCs w:val="20"/>
        </w:rPr>
        <w:t xml:space="preserve">e wanted to see if there were dominant programs used for encryption, and if there is a potential security lapse in this transfer of information that would lead to anonymity of the sale to be compromised. Out of the 578 sellers that sell digital goods and render services, </w:t>
      </w:r>
      <w:r w:rsidR="0003230C">
        <w:rPr>
          <w:sz w:val="20"/>
          <w:szCs w:val="20"/>
        </w:rPr>
        <w:t>570</w:t>
      </w:r>
      <w:r w:rsidRPr="00C723C6">
        <w:rPr>
          <w:sz w:val="20"/>
          <w:szCs w:val="20"/>
        </w:rPr>
        <w:t xml:space="preserve"> of them had their public key encryption methods listed. 742 sellers did not have their encryption means listed on their seller’s profile but </w:t>
      </w:r>
      <w:r w:rsidR="007A1EE4">
        <w:rPr>
          <w:sz w:val="20"/>
          <w:szCs w:val="20"/>
        </w:rPr>
        <w:t>did provide their public</w:t>
      </w:r>
      <w:r w:rsidRPr="00C723C6">
        <w:rPr>
          <w:sz w:val="20"/>
          <w:szCs w:val="20"/>
        </w:rPr>
        <w:t xml:space="preserve"> keys</w:t>
      </w:r>
      <w:r w:rsidR="007A1EE4">
        <w:rPr>
          <w:sz w:val="20"/>
          <w:szCs w:val="20"/>
        </w:rPr>
        <w:t xml:space="preserve">.  </w:t>
      </w:r>
      <w:r w:rsidRPr="00C723C6">
        <w:rPr>
          <w:sz w:val="20"/>
          <w:szCs w:val="20"/>
        </w:rPr>
        <w:t>This shows that they are still likely encrypting the data they transfer to buyers, just not overtly listing their encryption</w:t>
      </w:r>
      <w:r w:rsidR="007A1EE4">
        <w:rPr>
          <w:sz w:val="20"/>
          <w:szCs w:val="20"/>
        </w:rPr>
        <w:t xml:space="preserve"> methodology</w:t>
      </w:r>
      <w:r w:rsidRPr="00C723C6">
        <w:rPr>
          <w:sz w:val="20"/>
          <w:szCs w:val="20"/>
        </w:rPr>
        <w:t>. When analyzing the encryption programs used by these users</w:t>
      </w:r>
      <w:r w:rsidR="007A1EE4">
        <w:rPr>
          <w:sz w:val="20"/>
          <w:szCs w:val="20"/>
        </w:rPr>
        <w:t xml:space="preserve">, </w:t>
      </w:r>
      <w:r w:rsidRPr="00C723C6">
        <w:rPr>
          <w:sz w:val="20"/>
          <w:szCs w:val="20"/>
        </w:rPr>
        <w:t>we grouped encryption programs versions together to provide a more comprehensive view of the programs used rather than the specific version (ex. GnuPGP v1.4.9, v1.4.10, etc were grouped as GnuPG v1). Results in Figure 5 show a</w:t>
      </w:r>
      <w:r w:rsidR="002149C0">
        <w:rPr>
          <w:sz w:val="20"/>
          <w:szCs w:val="20"/>
        </w:rPr>
        <w:t xml:space="preserve"> high percentage </w:t>
      </w:r>
      <w:r w:rsidRPr="00C723C6">
        <w:rPr>
          <w:sz w:val="20"/>
          <w:szCs w:val="20"/>
        </w:rPr>
        <w:t>users using the free cryptography</w:t>
      </w:r>
      <w:r w:rsidR="007A1EE4">
        <w:rPr>
          <w:sz w:val="20"/>
          <w:szCs w:val="20"/>
        </w:rPr>
        <w:t xml:space="preserve"> </w:t>
      </w:r>
      <w:r w:rsidRPr="00C723C6">
        <w:rPr>
          <w:sz w:val="20"/>
          <w:szCs w:val="20"/>
        </w:rPr>
        <w:t>program GnuPG. The only other</w:t>
      </w:r>
      <w:r w:rsidR="00AE3E09">
        <w:rPr>
          <w:sz w:val="20"/>
          <w:szCs w:val="20"/>
        </w:rPr>
        <w:t xml:space="preserve"> </w:t>
      </w:r>
      <w:r w:rsidRPr="00C723C6">
        <w:rPr>
          <w:sz w:val="20"/>
          <w:szCs w:val="20"/>
        </w:rPr>
        <w:t xml:space="preserve">encryption program </w:t>
      </w:r>
      <w:r w:rsidR="002149C0">
        <w:rPr>
          <w:sz w:val="20"/>
          <w:szCs w:val="20"/>
        </w:rPr>
        <w:t>with a significant userbase</w:t>
      </w:r>
      <w:r w:rsidRPr="00C723C6">
        <w:rPr>
          <w:sz w:val="20"/>
          <w:szCs w:val="20"/>
        </w:rPr>
        <w:t xml:space="preserve"> is BCPG (Bouncy Castle Public Key).</w:t>
      </w:r>
    </w:p>
    <w:p w:rsidR="007A1EE4" w:rsidRPr="00AC0C9C" w:rsidRDefault="007A1EE4" w:rsidP="007A1EE4">
      <w:pPr>
        <w:pStyle w:val="NormalWeb"/>
        <w:shd w:val="clear" w:color="auto" w:fill="FFFFFF"/>
        <w:spacing w:after="0" w:afterAutospacing="0"/>
        <w:ind w:firstLine="202"/>
        <w:contextualSpacing/>
        <w:rPr>
          <w:sz w:val="20"/>
          <w:szCs w:val="20"/>
        </w:rPr>
      </w:pPr>
      <w:r w:rsidRPr="00AC0C9C">
        <w:rPr>
          <w:sz w:val="20"/>
          <w:szCs w:val="20"/>
        </w:rPr>
        <w:t>GnuPG (GNU Privacy Guard, or GPG) is a free hybrid cryptosystem based on Symantec’s PGP (Pretty Good Privacy), an encryption program made in 1991</w:t>
      </w:r>
      <w:r w:rsidR="00B13AE0">
        <w:rPr>
          <w:sz w:val="20"/>
          <w:szCs w:val="20"/>
        </w:rPr>
        <w:t xml:space="preserve"> </w:t>
      </w:r>
      <w:r w:rsidRPr="00AC0C9C">
        <w:rPr>
          <w:sz w:val="20"/>
          <w:szCs w:val="20"/>
        </w:rPr>
        <w:t>by Phil Zimmerman to encrypt and decrypt files, e-mails, texts, directories, and even whole disk partitions. A hybrid cryptosystem combines public-key and symmetric-key cryptosystems whose general layout can be seen in Figure 6. OpenPGP was then derived from PGP to serve as a free open source encryption standard set by Internet Engineering Task Force (IETF) in RFC 4880. GnuPG is based on these OpenPGP standards and was made by Werner Koch in 1999.</w:t>
      </w:r>
    </w:p>
    <w:p w:rsidR="007A1EE4" w:rsidRDefault="007A1EE4" w:rsidP="007A1EE4">
      <w:pPr>
        <w:pStyle w:val="NormalWeb"/>
        <w:shd w:val="clear" w:color="auto" w:fill="FFFFFF"/>
        <w:spacing w:after="0" w:afterAutospacing="0"/>
        <w:ind w:firstLine="202"/>
        <w:contextualSpacing/>
        <w:rPr>
          <w:sz w:val="20"/>
          <w:szCs w:val="20"/>
        </w:rPr>
      </w:pPr>
    </w:p>
    <w:p w:rsidR="007A1EE4" w:rsidRDefault="007035FF" w:rsidP="00B13AE0">
      <w:pPr>
        <w:pStyle w:val="NormalWeb"/>
        <w:shd w:val="clear" w:color="auto" w:fill="FFFFFF"/>
        <w:spacing w:after="0" w:afterAutospacing="0"/>
        <w:contextualSpacing/>
        <w:rPr>
          <w:sz w:val="20"/>
          <w:szCs w:val="20"/>
        </w:rPr>
      </w:pPr>
      <w:r>
        <w:rPr>
          <w:noProof/>
        </w:rPr>
        <w:lastRenderedPageBreak/>
        <w:drawing>
          <wp:inline distT="0" distB="0" distL="0" distR="0" wp14:anchorId="70AEB9BA" wp14:editId="04AEEFDA">
            <wp:extent cx="3114581" cy="20510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25028" cy="2057930"/>
                    </a:xfrm>
                    <a:prstGeom prst="rect">
                      <a:avLst/>
                    </a:prstGeom>
                  </pic:spPr>
                </pic:pic>
              </a:graphicData>
            </a:graphic>
          </wp:inline>
        </w:drawing>
      </w:r>
    </w:p>
    <w:p w:rsidR="00E54C77" w:rsidRPr="00AC0C9C" w:rsidRDefault="00E54C77" w:rsidP="00E54C77">
      <w:pPr>
        <w:pStyle w:val="NormalWeb"/>
        <w:shd w:val="clear" w:color="auto" w:fill="FFFFFF"/>
        <w:spacing w:after="0" w:afterAutospacing="0"/>
        <w:contextualSpacing/>
        <w:rPr>
          <w:sz w:val="20"/>
          <w:szCs w:val="20"/>
        </w:rPr>
      </w:pPr>
      <w:r w:rsidRPr="00AC0C9C">
        <w:rPr>
          <w:sz w:val="16"/>
          <w:szCs w:val="16"/>
        </w:rPr>
        <w:t xml:space="preserve">Figure 5: Of the reported encryption programs used by DreamMarket </w:t>
      </w:r>
      <w:r w:rsidR="001205AB">
        <w:rPr>
          <w:sz w:val="16"/>
          <w:szCs w:val="16"/>
        </w:rPr>
        <w:t>sellers</w:t>
      </w:r>
      <w:r w:rsidRPr="00AC0C9C">
        <w:rPr>
          <w:sz w:val="16"/>
          <w:szCs w:val="16"/>
        </w:rPr>
        <w:t xml:space="preserve"> (versions of GnuPG made up approximately 80% of the encryption programs used on the site. Only BCPG, with approximately 15% usage rate, was the only other program of note being used.</w:t>
      </w:r>
    </w:p>
    <w:p w:rsidR="00E54C77" w:rsidRDefault="00E54C77" w:rsidP="00E54C77">
      <w:pPr>
        <w:pStyle w:val="NormalWeb"/>
        <w:shd w:val="clear" w:color="auto" w:fill="FFFFFF"/>
        <w:spacing w:after="0" w:afterAutospacing="0"/>
        <w:contextualSpacing/>
        <w:rPr>
          <w:sz w:val="20"/>
          <w:szCs w:val="20"/>
        </w:rPr>
      </w:pPr>
    </w:p>
    <w:p w:rsidR="00E54C77" w:rsidRDefault="00E54C77" w:rsidP="00AC0C9C">
      <w:pPr>
        <w:pStyle w:val="NormalWeb"/>
        <w:shd w:val="clear" w:color="auto" w:fill="FFFFFF"/>
        <w:spacing w:after="0" w:afterAutospacing="0"/>
        <w:ind w:firstLine="202"/>
        <w:contextualSpacing/>
        <w:rPr>
          <w:sz w:val="16"/>
          <w:szCs w:val="16"/>
        </w:rPr>
      </w:pPr>
      <w:r>
        <w:rPr>
          <w:rFonts w:ascii="Lucida Sans" w:hAnsi="Lucida Sans"/>
          <w:noProof/>
          <w:color w:val="444444"/>
          <w:szCs w:val="15"/>
        </w:rPr>
        <w:drawing>
          <wp:anchor distT="0" distB="0" distL="114300" distR="114300" simplePos="0" relativeHeight="251677696" behindDoc="0" locked="0" layoutInCell="1" allowOverlap="1" wp14:anchorId="072DD935" wp14:editId="04F28C2A">
            <wp:simplePos x="0" y="0"/>
            <wp:positionH relativeFrom="column">
              <wp:posOffset>0</wp:posOffset>
            </wp:positionH>
            <wp:positionV relativeFrom="paragraph">
              <wp:posOffset>108585</wp:posOffset>
            </wp:positionV>
            <wp:extent cx="2581275" cy="268986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00px-PGP_diagram.svg.png"/>
                    <pic:cNvPicPr/>
                  </pic:nvPicPr>
                  <pic:blipFill>
                    <a:blip r:embed="rId16">
                      <a:extLst>
                        <a:ext uri="{28A0092B-C50C-407E-A947-70E740481C1C}">
                          <a14:useLocalDpi xmlns:a14="http://schemas.microsoft.com/office/drawing/2010/main" val="0"/>
                        </a:ext>
                      </a:extLst>
                    </a:blip>
                    <a:stretch>
                      <a:fillRect/>
                    </a:stretch>
                  </pic:blipFill>
                  <pic:spPr>
                    <a:xfrm>
                      <a:off x="0" y="0"/>
                      <a:ext cx="2581275" cy="2689860"/>
                    </a:xfrm>
                    <a:prstGeom prst="rect">
                      <a:avLst/>
                    </a:prstGeom>
                  </pic:spPr>
                </pic:pic>
              </a:graphicData>
            </a:graphic>
            <wp14:sizeRelH relativeFrom="page">
              <wp14:pctWidth>0</wp14:pctWidth>
            </wp14:sizeRelH>
            <wp14:sizeRelV relativeFrom="page">
              <wp14:pctHeight>0</wp14:pctHeight>
            </wp14:sizeRelV>
          </wp:anchor>
        </w:drawing>
      </w:r>
    </w:p>
    <w:p w:rsidR="00E54C77" w:rsidRDefault="00E54C77" w:rsidP="00AC0C9C">
      <w:pPr>
        <w:pStyle w:val="NormalWeb"/>
        <w:shd w:val="clear" w:color="auto" w:fill="FFFFFF"/>
        <w:spacing w:after="0" w:afterAutospacing="0"/>
        <w:ind w:firstLine="202"/>
        <w:contextualSpacing/>
        <w:rPr>
          <w:sz w:val="16"/>
          <w:szCs w:val="16"/>
        </w:rPr>
      </w:pPr>
    </w:p>
    <w:p w:rsidR="00AC0C9C" w:rsidRPr="00C723C6" w:rsidRDefault="00AC0C9C" w:rsidP="00C723C6">
      <w:pPr>
        <w:pStyle w:val="NormalWeb"/>
        <w:shd w:val="clear" w:color="auto" w:fill="FFFFFF"/>
        <w:spacing w:after="240" w:afterAutospacing="0"/>
        <w:rPr>
          <w:sz w:val="20"/>
          <w:szCs w:val="20"/>
        </w:rPr>
      </w:pPr>
    </w:p>
    <w:p w:rsidR="00E97B99" w:rsidRDefault="00E97B99" w:rsidP="001F4C5C">
      <w:pPr>
        <w:pStyle w:val="Heading2"/>
        <w:numPr>
          <w:ilvl w:val="0"/>
          <w:numId w:val="0"/>
        </w:numPr>
      </w:pPr>
    </w:p>
    <w:p w:rsidR="001B36B1" w:rsidRPr="00E857A2" w:rsidRDefault="001B36B1" w:rsidP="001B36B1"/>
    <w:p w:rsidR="001B36B1" w:rsidRPr="001F4C5C" w:rsidRDefault="001B36B1" w:rsidP="001F4C5C">
      <w:pPr>
        <w:ind w:firstLine="144"/>
        <w:jc w:val="both"/>
        <w:rPr>
          <w:rStyle w:val="BodyText2"/>
          <w:i/>
          <w:iCs/>
        </w:rPr>
      </w:pPr>
      <w:r w:rsidRPr="001F4C5C">
        <w:rPr>
          <w:rStyle w:val="BodyText2"/>
          <w:rFonts w:ascii="Times" w:hAnsi="Times"/>
          <w:color w:val="000000" w:themeColor="text1"/>
          <w:sz w:val="20"/>
          <w:szCs w:val="20"/>
        </w:rPr>
        <w:t xml:space="preserve">. </w:t>
      </w:r>
    </w:p>
    <w:p w:rsidR="005D72BB" w:rsidRDefault="005D72BB" w:rsidP="005D72BB">
      <w:pPr>
        <w:pStyle w:val="Text"/>
        <w:ind w:firstLine="0"/>
      </w:pPr>
    </w:p>
    <w:p w:rsidR="00C723C6" w:rsidRDefault="00C723C6" w:rsidP="005D72BB">
      <w:pPr>
        <w:pStyle w:val="Text"/>
        <w:ind w:firstLine="0"/>
      </w:pPr>
    </w:p>
    <w:p w:rsidR="00C723C6" w:rsidRDefault="00C723C6" w:rsidP="005D72BB">
      <w:pPr>
        <w:pStyle w:val="Text"/>
        <w:ind w:firstLine="0"/>
      </w:pPr>
    </w:p>
    <w:p w:rsidR="00E54C77" w:rsidRDefault="00E54C77" w:rsidP="005D72BB">
      <w:pPr>
        <w:pStyle w:val="Text"/>
        <w:ind w:firstLine="0"/>
      </w:pPr>
    </w:p>
    <w:p w:rsidR="00E54C77" w:rsidRPr="00E54C77" w:rsidRDefault="00E54C77" w:rsidP="00E54C77">
      <w:pPr>
        <w:pStyle w:val="NormalWeb"/>
        <w:shd w:val="clear" w:color="auto" w:fill="FFFFFF"/>
        <w:spacing w:before="0" w:beforeAutospacing="0" w:after="0" w:afterAutospacing="0"/>
        <w:contextualSpacing/>
        <w:rPr>
          <w:sz w:val="16"/>
          <w:szCs w:val="16"/>
        </w:rPr>
      </w:pPr>
      <w:r w:rsidRPr="00E54C77">
        <w:rPr>
          <w:sz w:val="16"/>
          <w:szCs w:val="16"/>
        </w:rPr>
        <w:t xml:space="preserve">Figure 6: PGP encryption design layout. </w:t>
      </w:r>
    </w:p>
    <w:p w:rsidR="00E54C77" w:rsidRPr="00E54C77" w:rsidRDefault="00E54C77" w:rsidP="00E54C77">
      <w:pPr>
        <w:pStyle w:val="NormalWeb"/>
        <w:shd w:val="clear" w:color="auto" w:fill="FFFFFF"/>
        <w:spacing w:before="0" w:beforeAutospacing="0" w:after="0" w:afterAutospacing="0"/>
        <w:contextualSpacing/>
        <w:rPr>
          <w:sz w:val="16"/>
          <w:szCs w:val="16"/>
        </w:rPr>
      </w:pPr>
      <w:r w:rsidRPr="00E54C77">
        <w:rPr>
          <w:sz w:val="16"/>
          <w:szCs w:val="16"/>
        </w:rPr>
        <w:t xml:space="preserve">1.) Symmetric key generated </w:t>
      </w:r>
    </w:p>
    <w:p w:rsidR="00E54C77" w:rsidRPr="00E54C77" w:rsidRDefault="00E54C77" w:rsidP="00E54C77">
      <w:pPr>
        <w:pStyle w:val="NormalWeb"/>
        <w:shd w:val="clear" w:color="auto" w:fill="FFFFFF"/>
        <w:spacing w:before="0" w:beforeAutospacing="0" w:after="0" w:afterAutospacing="0"/>
        <w:contextualSpacing/>
        <w:rPr>
          <w:sz w:val="16"/>
          <w:szCs w:val="16"/>
        </w:rPr>
      </w:pPr>
      <w:r w:rsidRPr="00E54C77">
        <w:rPr>
          <w:sz w:val="16"/>
          <w:szCs w:val="16"/>
        </w:rPr>
        <w:t xml:space="preserve">2.) Symmetric key encrypts plaintext/data </w:t>
      </w:r>
    </w:p>
    <w:p w:rsidR="00E54C77" w:rsidRPr="00E54C77" w:rsidRDefault="00E54C77" w:rsidP="00E54C77">
      <w:pPr>
        <w:pStyle w:val="NormalWeb"/>
        <w:shd w:val="clear" w:color="auto" w:fill="FFFFFF"/>
        <w:spacing w:before="0" w:beforeAutospacing="0" w:after="0" w:afterAutospacing="0"/>
        <w:contextualSpacing/>
        <w:rPr>
          <w:sz w:val="16"/>
          <w:szCs w:val="16"/>
        </w:rPr>
      </w:pPr>
      <w:r w:rsidRPr="00E54C77">
        <w:rPr>
          <w:sz w:val="16"/>
          <w:szCs w:val="16"/>
        </w:rPr>
        <w:t xml:space="preserve">3.) Symmetric key is encrypted using public key </w:t>
      </w:r>
    </w:p>
    <w:p w:rsidR="00E54C77" w:rsidRPr="00E54C77" w:rsidRDefault="00E54C77" w:rsidP="00E54C77">
      <w:pPr>
        <w:pStyle w:val="NormalWeb"/>
        <w:shd w:val="clear" w:color="auto" w:fill="FFFFFF"/>
        <w:spacing w:before="0" w:beforeAutospacing="0" w:after="0" w:afterAutospacing="0"/>
        <w:contextualSpacing/>
        <w:rPr>
          <w:sz w:val="16"/>
          <w:szCs w:val="16"/>
        </w:rPr>
      </w:pPr>
      <w:r w:rsidRPr="00E54C77">
        <w:rPr>
          <w:sz w:val="16"/>
          <w:szCs w:val="16"/>
        </w:rPr>
        <w:t xml:space="preserve">4.) Both encrypted data and key sent to recipient </w:t>
      </w:r>
    </w:p>
    <w:p w:rsidR="00E54C77" w:rsidRPr="00E54C77" w:rsidRDefault="00E54C77" w:rsidP="00E54C77">
      <w:pPr>
        <w:pStyle w:val="NormalWeb"/>
        <w:shd w:val="clear" w:color="auto" w:fill="FFFFFF"/>
        <w:spacing w:before="0" w:beforeAutospacing="0" w:after="0" w:afterAutospacing="0"/>
        <w:contextualSpacing/>
        <w:rPr>
          <w:sz w:val="16"/>
          <w:szCs w:val="16"/>
        </w:rPr>
      </w:pPr>
      <w:r w:rsidRPr="00E54C77">
        <w:rPr>
          <w:sz w:val="16"/>
          <w:szCs w:val="16"/>
        </w:rPr>
        <w:t xml:space="preserve">5.) Decrypt key using recipient’s private key </w:t>
      </w:r>
    </w:p>
    <w:p w:rsidR="00E54C77" w:rsidRPr="00E54C77" w:rsidRDefault="00E54C77" w:rsidP="00E54C77">
      <w:pPr>
        <w:pStyle w:val="NormalWeb"/>
        <w:shd w:val="clear" w:color="auto" w:fill="FFFFFF"/>
        <w:spacing w:before="0" w:beforeAutospacing="0" w:after="0" w:afterAutospacing="0"/>
        <w:contextualSpacing/>
        <w:rPr>
          <w:sz w:val="16"/>
          <w:szCs w:val="16"/>
        </w:rPr>
      </w:pPr>
      <w:r w:rsidRPr="00E54C77">
        <w:rPr>
          <w:sz w:val="16"/>
          <w:szCs w:val="16"/>
        </w:rPr>
        <w:t>6.) Plaintext/data decrypted using symmetric key.</w:t>
      </w:r>
      <w:r>
        <w:rPr>
          <w:sz w:val="16"/>
          <w:szCs w:val="16"/>
        </w:rPr>
        <w:t xml:space="preserve"> [1] </w:t>
      </w:r>
    </w:p>
    <w:p w:rsidR="00E54C77" w:rsidRPr="00E54C77" w:rsidRDefault="00E54C77" w:rsidP="00E54C77">
      <w:pPr>
        <w:pStyle w:val="Text"/>
        <w:spacing w:before="0" w:beforeAutospacing="0" w:line="240" w:lineRule="auto"/>
        <w:ind w:firstLine="0"/>
        <w:contextualSpacing/>
        <w:rPr>
          <w:sz w:val="16"/>
          <w:szCs w:val="16"/>
        </w:rPr>
      </w:pPr>
    </w:p>
    <w:p w:rsidR="00B13AE0" w:rsidRDefault="007F3778" w:rsidP="00B13AE0">
      <w:pPr>
        <w:pStyle w:val="NormalWeb"/>
        <w:shd w:val="clear" w:color="auto" w:fill="FFFFFF"/>
        <w:spacing w:before="0" w:beforeAutospacing="0" w:after="0" w:afterAutospacing="0"/>
        <w:rPr>
          <w:sz w:val="20"/>
          <w:szCs w:val="20"/>
        </w:rPr>
      </w:pPr>
      <w:r w:rsidRPr="007F3778">
        <w:rPr>
          <w:sz w:val="20"/>
          <w:szCs w:val="20"/>
        </w:rPr>
        <w:t>GnuPG can serve as a “one stop shop” for algorithms needed at each step of cryptography. The list of functions and algorithms supported by GnuPG is listed in Table 1.</w:t>
      </w:r>
      <w:r w:rsidR="00B13AE0">
        <w:rPr>
          <w:sz w:val="20"/>
          <w:szCs w:val="20"/>
        </w:rPr>
        <w:t xml:space="preserve"> </w:t>
      </w:r>
      <w:r w:rsidR="00451486" w:rsidRPr="00451486">
        <w:rPr>
          <w:sz w:val="20"/>
          <w:szCs w:val="20"/>
        </w:rPr>
        <w:t xml:space="preserve">GnuPG has been a popular way to encrypt digital communications for </w:t>
      </w:r>
      <w:r w:rsidR="00B13AE0">
        <w:rPr>
          <w:sz w:val="20"/>
          <w:szCs w:val="20"/>
        </w:rPr>
        <w:t>many years</w:t>
      </w:r>
      <w:r w:rsidR="00451486" w:rsidRPr="00451486">
        <w:rPr>
          <w:sz w:val="20"/>
          <w:szCs w:val="20"/>
        </w:rPr>
        <w:t>. It was made even more popular after 201</w:t>
      </w:r>
      <w:r w:rsidR="00B13AE0">
        <w:rPr>
          <w:sz w:val="20"/>
          <w:szCs w:val="20"/>
        </w:rPr>
        <w:t>3, expanding it’s userbase</w:t>
      </w:r>
      <w:r w:rsidR="00451486" w:rsidRPr="00451486">
        <w:rPr>
          <w:sz w:val="20"/>
          <w:szCs w:val="20"/>
        </w:rPr>
        <w:t xml:space="preserve"> to non-dark web users</w:t>
      </w:r>
      <w:r w:rsidR="00B13AE0">
        <w:rPr>
          <w:sz w:val="20"/>
          <w:szCs w:val="20"/>
        </w:rPr>
        <w:t xml:space="preserve">, </w:t>
      </w:r>
      <w:r w:rsidR="00451486" w:rsidRPr="00451486">
        <w:rPr>
          <w:sz w:val="20"/>
          <w:szCs w:val="20"/>
        </w:rPr>
        <w:t>when a popular online video “GPG for Journalists” was</w:t>
      </w:r>
      <w:r w:rsidR="00B13AE0">
        <w:rPr>
          <w:sz w:val="20"/>
          <w:szCs w:val="20"/>
        </w:rPr>
        <w:t xml:space="preserve"> published</w:t>
      </w:r>
      <w:r w:rsidR="00451486" w:rsidRPr="00451486">
        <w:rPr>
          <w:sz w:val="20"/>
          <w:szCs w:val="20"/>
        </w:rPr>
        <w:t xml:space="preserve"> to help journalists keep their sources safe when receiving whistleblower information by encrypting their emails</w:t>
      </w:r>
      <w:r w:rsidR="00451486">
        <w:rPr>
          <w:sz w:val="20"/>
          <w:szCs w:val="20"/>
        </w:rPr>
        <w:t>[2].</w:t>
      </w:r>
      <w:r w:rsidR="00B13AE0">
        <w:rPr>
          <w:sz w:val="20"/>
          <w:szCs w:val="20"/>
        </w:rPr>
        <w:t xml:space="preserve"> </w:t>
      </w:r>
      <w:r w:rsidR="00451486" w:rsidRPr="00451486">
        <w:rPr>
          <w:sz w:val="20"/>
          <w:szCs w:val="20"/>
        </w:rPr>
        <w:t>This video has garnered hundreds of thousands of views after Edward Snowden later confirmed he</w:t>
      </w:r>
      <w:r w:rsidR="00B13AE0">
        <w:rPr>
          <w:sz w:val="20"/>
          <w:szCs w:val="20"/>
        </w:rPr>
        <w:t xml:space="preserve"> used</w:t>
      </w:r>
      <w:r w:rsidR="00451486" w:rsidRPr="00451486">
        <w:rPr>
          <w:sz w:val="20"/>
          <w:szCs w:val="20"/>
        </w:rPr>
        <w:t xml:space="preserve"> </w:t>
      </w:r>
      <w:r w:rsidR="00B13AE0">
        <w:rPr>
          <w:sz w:val="20"/>
          <w:szCs w:val="20"/>
        </w:rPr>
        <w:t>GnuPG</w:t>
      </w:r>
      <w:r w:rsidR="00451486" w:rsidRPr="00451486">
        <w:rPr>
          <w:sz w:val="20"/>
          <w:szCs w:val="20"/>
        </w:rPr>
        <w:t xml:space="preserve"> to help communicate with the journalist he was in touch with to leak NSA secrets. Because of GnuPG</w:t>
      </w:r>
      <w:r w:rsidR="00B13AE0">
        <w:rPr>
          <w:sz w:val="20"/>
          <w:szCs w:val="20"/>
        </w:rPr>
        <w:t xml:space="preserve"> is</w:t>
      </w:r>
      <w:r w:rsidR="00451486" w:rsidRPr="00451486">
        <w:rPr>
          <w:sz w:val="20"/>
          <w:szCs w:val="20"/>
        </w:rPr>
        <w:t xml:space="preserve"> free</w:t>
      </w:r>
      <w:r w:rsidR="00B13AE0">
        <w:rPr>
          <w:sz w:val="20"/>
          <w:szCs w:val="20"/>
        </w:rPr>
        <w:t xml:space="preserve"> </w:t>
      </w:r>
      <w:r w:rsidR="00451486" w:rsidRPr="00451486">
        <w:rPr>
          <w:sz w:val="20"/>
          <w:szCs w:val="20"/>
        </w:rPr>
        <w:t xml:space="preserve">to use and popular </w:t>
      </w:r>
      <w:r w:rsidR="00B13AE0">
        <w:rPr>
          <w:sz w:val="20"/>
          <w:szCs w:val="20"/>
        </w:rPr>
        <w:t xml:space="preserve">it’s widespread use in the dark web market is </w:t>
      </w:r>
      <w:r w:rsidR="00451486" w:rsidRPr="00451486">
        <w:rPr>
          <w:sz w:val="20"/>
          <w:szCs w:val="20"/>
        </w:rPr>
        <w:t>understandable</w:t>
      </w:r>
      <w:r w:rsidR="00B13AE0">
        <w:rPr>
          <w:sz w:val="20"/>
          <w:szCs w:val="20"/>
        </w:rPr>
        <w:t xml:space="preserve">. </w:t>
      </w:r>
    </w:p>
    <w:tbl>
      <w:tblPr>
        <w:tblStyle w:val="TableGrid"/>
        <w:tblpPr w:leftFromText="180" w:rightFromText="180" w:vertAnchor="page" w:horzAnchor="margin" w:tblpXSpec="right" w:tblpY="1801"/>
        <w:tblW w:w="5011" w:type="dxa"/>
        <w:tblLook w:val="04A0" w:firstRow="1" w:lastRow="0" w:firstColumn="1" w:lastColumn="0" w:noHBand="0" w:noVBand="1"/>
      </w:tblPr>
      <w:tblGrid>
        <w:gridCol w:w="1272"/>
        <w:gridCol w:w="3739"/>
      </w:tblGrid>
      <w:tr w:rsidR="00B13AE0" w:rsidTr="00285DB8">
        <w:trPr>
          <w:trHeight w:val="358"/>
        </w:trPr>
        <w:tc>
          <w:tcPr>
            <w:tcW w:w="1259" w:type="dxa"/>
          </w:tcPr>
          <w:p w:rsidR="00B13AE0" w:rsidRPr="005616E9" w:rsidRDefault="00B13AE0" w:rsidP="00B13AE0">
            <w:pPr>
              <w:pStyle w:val="NormalWeb"/>
              <w:spacing w:after="0" w:afterAutospacing="0"/>
              <w:rPr>
                <w:rFonts w:ascii="Times New Roman" w:eastAsia="Times New Roman" w:hAnsi="Times New Roman" w:cs="Times New Roman"/>
                <w:sz w:val="20"/>
                <w:szCs w:val="20"/>
              </w:rPr>
            </w:pPr>
            <w:r w:rsidRPr="005616E9">
              <w:rPr>
                <w:rFonts w:ascii="Times New Roman" w:eastAsia="Times New Roman" w:hAnsi="Times New Roman" w:cs="Times New Roman"/>
                <w:sz w:val="20"/>
                <w:szCs w:val="20"/>
              </w:rPr>
              <w:t>GnuPG Functions</w:t>
            </w:r>
          </w:p>
        </w:tc>
        <w:tc>
          <w:tcPr>
            <w:tcW w:w="3752" w:type="dxa"/>
          </w:tcPr>
          <w:p w:rsidR="00B13AE0" w:rsidRPr="005616E9" w:rsidRDefault="00B13AE0" w:rsidP="00B13AE0">
            <w:pPr>
              <w:pStyle w:val="NormalWeb"/>
              <w:spacing w:after="0" w:afterAutospacing="0"/>
              <w:rPr>
                <w:rFonts w:ascii="Times New Roman" w:eastAsia="Times New Roman" w:hAnsi="Times New Roman" w:cs="Times New Roman"/>
                <w:sz w:val="20"/>
                <w:szCs w:val="20"/>
              </w:rPr>
            </w:pPr>
            <w:r w:rsidRPr="005616E9">
              <w:rPr>
                <w:rFonts w:ascii="Times New Roman" w:eastAsia="Times New Roman" w:hAnsi="Times New Roman" w:cs="Times New Roman"/>
                <w:sz w:val="20"/>
                <w:szCs w:val="20"/>
              </w:rPr>
              <w:t>GnuPG Supported Algorithms</w:t>
            </w:r>
          </w:p>
        </w:tc>
      </w:tr>
      <w:tr w:rsidR="00B13AE0" w:rsidTr="00285DB8">
        <w:trPr>
          <w:trHeight w:val="358"/>
        </w:trPr>
        <w:tc>
          <w:tcPr>
            <w:tcW w:w="1259" w:type="dxa"/>
          </w:tcPr>
          <w:p w:rsidR="00B13AE0" w:rsidRPr="005616E9" w:rsidRDefault="00B13AE0" w:rsidP="00B13AE0">
            <w:pPr>
              <w:pStyle w:val="NormalWeb"/>
              <w:spacing w:after="0" w:afterAutospacing="0"/>
              <w:rPr>
                <w:rFonts w:ascii="Times New Roman" w:eastAsia="Times New Roman" w:hAnsi="Times New Roman" w:cs="Times New Roman"/>
                <w:sz w:val="20"/>
                <w:szCs w:val="20"/>
              </w:rPr>
            </w:pPr>
            <w:r w:rsidRPr="005616E9">
              <w:rPr>
                <w:rFonts w:ascii="Times New Roman" w:eastAsia="Times New Roman" w:hAnsi="Times New Roman" w:cs="Times New Roman"/>
                <w:sz w:val="20"/>
                <w:szCs w:val="20"/>
              </w:rPr>
              <w:t>Public Key</w:t>
            </w:r>
          </w:p>
        </w:tc>
        <w:tc>
          <w:tcPr>
            <w:tcW w:w="3752" w:type="dxa"/>
          </w:tcPr>
          <w:p w:rsidR="00B13AE0" w:rsidRPr="005616E9" w:rsidRDefault="00B13AE0" w:rsidP="00B13AE0">
            <w:pPr>
              <w:pStyle w:val="NormalWeb"/>
              <w:spacing w:after="0" w:afterAutospacing="0"/>
              <w:rPr>
                <w:rFonts w:ascii="Times New Roman" w:eastAsia="Times New Roman" w:hAnsi="Times New Roman" w:cs="Times New Roman"/>
                <w:sz w:val="20"/>
                <w:szCs w:val="20"/>
              </w:rPr>
            </w:pPr>
            <w:r w:rsidRPr="005616E9">
              <w:rPr>
                <w:rFonts w:ascii="Times New Roman" w:eastAsia="Times New Roman" w:hAnsi="Times New Roman" w:cs="Times New Roman"/>
                <w:sz w:val="20"/>
                <w:szCs w:val="20"/>
              </w:rPr>
              <w:t>DSA, EIGamal, RSA</w:t>
            </w:r>
          </w:p>
        </w:tc>
      </w:tr>
      <w:tr w:rsidR="00B13AE0" w:rsidTr="00285DB8">
        <w:trPr>
          <w:trHeight w:val="533"/>
        </w:trPr>
        <w:tc>
          <w:tcPr>
            <w:tcW w:w="1259" w:type="dxa"/>
          </w:tcPr>
          <w:p w:rsidR="00B13AE0" w:rsidRPr="005616E9" w:rsidRDefault="00B13AE0" w:rsidP="00B13AE0">
            <w:pPr>
              <w:pStyle w:val="NormalWeb"/>
              <w:spacing w:after="0" w:afterAutospacing="0"/>
              <w:rPr>
                <w:rFonts w:ascii="Times New Roman" w:eastAsia="Times New Roman" w:hAnsi="Times New Roman" w:cs="Times New Roman"/>
                <w:sz w:val="20"/>
                <w:szCs w:val="20"/>
              </w:rPr>
            </w:pPr>
            <w:r w:rsidRPr="005616E9">
              <w:rPr>
                <w:rFonts w:ascii="Times New Roman" w:eastAsia="Times New Roman" w:hAnsi="Times New Roman" w:cs="Times New Roman"/>
                <w:sz w:val="20"/>
                <w:szCs w:val="20"/>
              </w:rPr>
              <w:t>Cipher</w:t>
            </w:r>
          </w:p>
        </w:tc>
        <w:tc>
          <w:tcPr>
            <w:tcW w:w="3752" w:type="dxa"/>
          </w:tcPr>
          <w:p w:rsidR="00B13AE0" w:rsidRPr="005616E9" w:rsidRDefault="00B13AE0" w:rsidP="00B13AE0">
            <w:pPr>
              <w:pStyle w:val="NormalWeb"/>
              <w:spacing w:after="0" w:afterAutospacing="0"/>
              <w:rPr>
                <w:rFonts w:ascii="Times New Roman" w:eastAsia="Times New Roman" w:hAnsi="Times New Roman" w:cs="Times New Roman"/>
                <w:sz w:val="20"/>
                <w:szCs w:val="20"/>
              </w:rPr>
            </w:pPr>
            <w:r w:rsidRPr="005616E9">
              <w:rPr>
                <w:rFonts w:ascii="Times New Roman" w:eastAsia="Times New Roman" w:hAnsi="Times New Roman" w:cs="Times New Roman"/>
                <w:sz w:val="20"/>
                <w:szCs w:val="20"/>
              </w:rPr>
              <w:t>3DES, AES-128, AES-192, AES-256, Blowfish, Camellia-128, Camellia-192, Camellia-256, CAST5, IDEA, Twofish</w:t>
            </w:r>
          </w:p>
        </w:tc>
      </w:tr>
      <w:tr w:rsidR="00B13AE0" w:rsidTr="00285DB8">
        <w:trPr>
          <w:trHeight w:val="358"/>
        </w:trPr>
        <w:tc>
          <w:tcPr>
            <w:tcW w:w="1259" w:type="dxa"/>
          </w:tcPr>
          <w:p w:rsidR="00B13AE0" w:rsidRPr="005616E9" w:rsidRDefault="00B13AE0" w:rsidP="00B13AE0">
            <w:pPr>
              <w:pStyle w:val="NormalWeb"/>
              <w:spacing w:after="0" w:afterAutospacing="0"/>
              <w:rPr>
                <w:rFonts w:ascii="Times New Roman" w:eastAsia="Times New Roman" w:hAnsi="Times New Roman" w:cs="Times New Roman"/>
                <w:sz w:val="20"/>
                <w:szCs w:val="20"/>
              </w:rPr>
            </w:pPr>
            <w:r w:rsidRPr="005616E9">
              <w:rPr>
                <w:rFonts w:ascii="Times New Roman" w:eastAsia="Times New Roman" w:hAnsi="Times New Roman" w:cs="Times New Roman"/>
                <w:sz w:val="20"/>
                <w:szCs w:val="20"/>
              </w:rPr>
              <w:t>Hash</w:t>
            </w:r>
          </w:p>
        </w:tc>
        <w:tc>
          <w:tcPr>
            <w:tcW w:w="3752" w:type="dxa"/>
          </w:tcPr>
          <w:p w:rsidR="00B13AE0" w:rsidRPr="005616E9" w:rsidRDefault="00B13AE0" w:rsidP="00B13AE0">
            <w:pPr>
              <w:pStyle w:val="NormalWeb"/>
              <w:spacing w:after="0" w:afterAutospacing="0"/>
              <w:rPr>
                <w:rFonts w:ascii="Times New Roman" w:eastAsia="Times New Roman" w:hAnsi="Times New Roman" w:cs="Times New Roman"/>
                <w:sz w:val="20"/>
                <w:szCs w:val="20"/>
              </w:rPr>
            </w:pPr>
            <w:r w:rsidRPr="005616E9">
              <w:rPr>
                <w:rFonts w:ascii="Times New Roman" w:eastAsia="Times New Roman" w:hAnsi="Times New Roman" w:cs="Times New Roman"/>
                <w:sz w:val="20"/>
                <w:szCs w:val="20"/>
              </w:rPr>
              <w:t>MD5, RIPEMD-160, SHA-1, SHA-224, SHA-256, SHA-384, SHA-512</w:t>
            </w:r>
          </w:p>
        </w:tc>
      </w:tr>
      <w:tr w:rsidR="00B13AE0" w:rsidTr="00285DB8">
        <w:trPr>
          <w:trHeight w:val="358"/>
        </w:trPr>
        <w:tc>
          <w:tcPr>
            <w:tcW w:w="1259" w:type="dxa"/>
          </w:tcPr>
          <w:p w:rsidR="00B13AE0" w:rsidRPr="005616E9" w:rsidRDefault="00B13AE0" w:rsidP="00B13AE0">
            <w:pPr>
              <w:pStyle w:val="NormalWeb"/>
              <w:spacing w:after="0" w:afterAutospacing="0"/>
              <w:rPr>
                <w:rFonts w:ascii="Times New Roman" w:eastAsia="Times New Roman" w:hAnsi="Times New Roman" w:cs="Times New Roman"/>
                <w:sz w:val="20"/>
                <w:szCs w:val="20"/>
              </w:rPr>
            </w:pPr>
            <w:r w:rsidRPr="005616E9">
              <w:rPr>
                <w:rFonts w:ascii="Times New Roman" w:eastAsia="Times New Roman" w:hAnsi="Times New Roman" w:cs="Times New Roman"/>
                <w:sz w:val="20"/>
                <w:szCs w:val="20"/>
              </w:rPr>
              <w:t>Compression</w:t>
            </w:r>
          </w:p>
        </w:tc>
        <w:tc>
          <w:tcPr>
            <w:tcW w:w="3752" w:type="dxa"/>
          </w:tcPr>
          <w:p w:rsidR="00B13AE0" w:rsidRPr="005616E9" w:rsidRDefault="00B13AE0" w:rsidP="00B13AE0">
            <w:pPr>
              <w:pStyle w:val="NormalWeb"/>
              <w:spacing w:after="0" w:afterAutospacing="0"/>
              <w:rPr>
                <w:rFonts w:ascii="Times New Roman" w:eastAsia="Times New Roman" w:hAnsi="Times New Roman" w:cs="Times New Roman"/>
                <w:sz w:val="20"/>
                <w:szCs w:val="20"/>
              </w:rPr>
            </w:pPr>
            <w:r w:rsidRPr="005616E9">
              <w:rPr>
                <w:rFonts w:ascii="Times New Roman" w:eastAsia="Times New Roman" w:hAnsi="Times New Roman" w:cs="Times New Roman"/>
                <w:sz w:val="20"/>
                <w:szCs w:val="20"/>
              </w:rPr>
              <w:t>BZIP2, Uncompressed, ZIP, ZLIB</w:t>
            </w:r>
          </w:p>
        </w:tc>
      </w:tr>
    </w:tbl>
    <w:p w:rsidR="00B13AE0" w:rsidRDefault="00B13AE0" w:rsidP="00B13AE0">
      <w:pPr>
        <w:pStyle w:val="NormalWeb"/>
        <w:shd w:val="clear" w:color="auto" w:fill="FFFFFF"/>
        <w:spacing w:before="0" w:beforeAutospacing="0" w:after="0" w:afterAutospacing="0"/>
        <w:rPr>
          <w:sz w:val="20"/>
          <w:szCs w:val="20"/>
        </w:rPr>
      </w:pPr>
    </w:p>
    <w:p w:rsidR="00B13AE0" w:rsidRDefault="00B13AE0" w:rsidP="00B13AE0">
      <w:pPr>
        <w:pStyle w:val="NormalWeb"/>
        <w:shd w:val="clear" w:color="auto" w:fill="FFFFFF"/>
        <w:spacing w:before="0" w:beforeAutospacing="0" w:after="0" w:afterAutospacing="0"/>
        <w:rPr>
          <w:sz w:val="20"/>
          <w:szCs w:val="20"/>
        </w:rPr>
      </w:pPr>
    </w:p>
    <w:p w:rsidR="00B13AE0" w:rsidRDefault="00B13AE0" w:rsidP="00B13AE0">
      <w:pPr>
        <w:pStyle w:val="NormalWeb"/>
        <w:shd w:val="clear" w:color="auto" w:fill="FFFFFF"/>
        <w:spacing w:before="0" w:beforeAutospacing="0" w:after="0" w:afterAutospacing="0"/>
        <w:rPr>
          <w:sz w:val="20"/>
          <w:szCs w:val="20"/>
        </w:rPr>
      </w:pPr>
    </w:p>
    <w:p w:rsidR="00B13AE0" w:rsidRDefault="00B13AE0" w:rsidP="00B13AE0">
      <w:pPr>
        <w:pStyle w:val="NormalWeb"/>
        <w:shd w:val="clear" w:color="auto" w:fill="FFFFFF"/>
        <w:spacing w:before="0" w:beforeAutospacing="0" w:after="240" w:afterAutospacing="0"/>
        <w:rPr>
          <w:sz w:val="16"/>
          <w:szCs w:val="16"/>
        </w:rPr>
      </w:pPr>
      <w:r w:rsidRPr="005616E9">
        <w:rPr>
          <w:sz w:val="16"/>
          <w:szCs w:val="16"/>
        </w:rPr>
        <w:t>Table 1: Lists of functions and their corresponding algorithms supported by GnuPG as of versions v1.4.18 and v2.0.26.</w:t>
      </w:r>
    </w:p>
    <w:p w:rsidR="00B13AE0" w:rsidRPr="00C723C6" w:rsidRDefault="00B13AE0" w:rsidP="00B13AE0">
      <w:pPr>
        <w:pStyle w:val="Heading1"/>
      </w:pPr>
      <w:r>
        <w:t>Key Lengths</w:t>
      </w:r>
    </w:p>
    <w:p w:rsidR="00B13AE0" w:rsidRDefault="00B13AE0" w:rsidP="007B2312">
      <w:pPr>
        <w:pStyle w:val="NormalWeb"/>
        <w:shd w:val="clear" w:color="auto" w:fill="FFFFFF"/>
        <w:spacing w:before="0" w:beforeAutospacing="0" w:after="0" w:afterAutospacing="0"/>
        <w:ind w:firstLine="202"/>
        <w:rPr>
          <w:sz w:val="20"/>
          <w:szCs w:val="20"/>
        </w:rPr>
      </w:pPr>
    </w:p>
    <w:p w:rsidR="001A22E0" w:rsidRDefault="00AE3E09" w:rsidP="001A22E0">
      <w:pPr>
        <w:pStyle w:val="NormalWeb"/>
        <w:shd w:val="clear" w:color="auto" w:fill="FFFFFF"/>
        <w:spacing w:before="0" w:beforeAutospacing="0" w:after="0" w:afterAutospacing="0"/>
        <w:ind w:firstLine="202"/>
        <w:rPr>
          <w:sz w:val="20"/>
          <w:szCs w:val="20"/>
        </w:rPr>
      </w:pPr>
      <w:r w:rsidRPr="00AE3E09">
        <w:rPr>
          <w:sz w:val="20"/>
          <w:szCs w:val="20"/>
        </w:rPr>
        <w:t xml:space="preserve">After looking at encryption techniques, the next data security information that was analyzed was the key length of the sellers. All </w:t>
      </w:r>
      <w:r w:rsidR="002149C0">
        <w:rPr>
          <w:sz w:val="20"/>
          <w:szCs w:val="20"/>
        </w:rPr>
        <w:t xml:space="preserve">the </w:t>
      </w:r>
      <w:r w:rsidRPr="00AE3E09">
        <w:rPr>
          <w:sz w:val="20"/>
          <w:szCs w:val="20"/>
        </w:rPr>
        <w:t>sellers had their public keys listed on their profile</w:t>
      </w:r>
      <w:r w:rsidR="00B13AE0">
        <w:rPr>
          <w:sz w:val="20"/>
          <w:szCs w:val="20"/>
        </w:rPr>
        <w:t>.</w:t>
      </w:r>
      <w:r w:rsidR="00DF500A">
        <w:rPr>
          <w:sz w:val="20"/>
          <w:szCs w:val="20"/>
        </w:rPr>
        <w:t>W</w:t>
      </w:r>
      <w:r w:rsidRPr="00AE3E09">
        <w:rPr>
          <w:sz w:val="20"/>
          <w:szCs w:val="20"/>
        </w:rPr>
        <w:t xml:space="preserve">e </w:t>
      </w:r>
      <w:r w:rsidR="00DF500A">
        <w:rPr>
          <w:sz w:val="20"/>
          <w:szCs w:val="20"/>
        </w:rPr>
        <w:t xml:space="preserve">were able </w:t>
      </w:r>
      <w:r w:rsidR="00B13AE0">
        <w:rPr>
          <w:sz w:val="20"/>
          <w:szCs w:val="20"/>
        </w:rPr>
        <w:t>calculate</w:t>
      </w:r>
      <w:r w:rsidRPr="00AE3E09">
        <w:rPr>
          <w:sz w:val="20"/>
          <w:szCs w:val="20"/>
        </w:rPr>
        <w:t xml:space="preserve"> the key</w:t>
      </w:r>
      <w:r w:rsidR="001A22E0">
        <w:rPr>
          <w:sz w:val="20"/>
          <w:szCs w:val="20"/>
        </w:rPr>
        <w:t xml:space="preserve"> lenghts and us</w:t>
      </w:r>
      <w:r w:rsidR="002149C0">
        <w:rPr>
          <w:sz w:val="20"/>
          <w:szCs w:val="20"/>
        </w:rPr>
        <w:t xml:space="preserve">e them </w:t>
      </w:r>
      <w:r w:rsidR="001A22E0">
        <w:rPr>
          <w:sz w:val="20"/>
          <w:szCs w:val="20"/>
        </w:rPr>
        <w:t xml:space="preserve"> </w:t>
      </w:r>
      <w:r w:rsidRPr="00AE3E09">
        <w:rPr>
          <w:sz w:val="20"/>
          <w:szCs w:val="20"/>
        </w:rPr>
        <w:t xml:space="preserve">to judge the level of security of the encryptions used for communications/file transfers. Figure 7 shows </w:t>
      </w:r>
      <w:r w:rsidR="002149C0">
        <w:rPr>
          <w:sz w:val="20"/>
          <w:szCs w:val="20"/>
        </w:rPr>
        <w:t>a filtered</w:t>
      </w:r>
      <w:r w:rsidRPr="00AE3E09">
        <w:rPr>
          <w:sz w:val="20"/>
          <w:szCs w:val="20"/>
        </w:rPr>
        <w:t xml:space="preserve"> histogram of the key lengths in the dataset of digital goods and services sellers, and a count of the most relevant groupings of key lengths.</w:t>
      </w:r>
    </w:p>
    <w:p w:rsidR="00837F37" w:rsidRPr="00451486" w:rsidRDefault="00837F37" w:rsidP="001A22E0">
      <w:pPr>
        <w:pStyle w:val="NormalWeb"/>
        <w:shd w:val="clear" w:color="auto" w:fill="FFFFFF"/>
        <w:spacing w:before="0" w:beforeAutospacing="0" w:after="0" w:afterAutospacing="0"/>
        <w:ind w:firstLine="202"/>
        <w:rPr>
          <w:sz w:val="20"/>
          <w:szCs w:val="20"/>
        </w:rPr>
      </w:pPr>
      <w:r>
        <w:rPr>
          <w:noProof/>
        </w:rPr>
        <w:drawing>
          <wp:inline distT="0" distB="0" distL="0" distR="0" wp14:anchorId="5D94F6FD" wp14:editId="438C2877">
            <wp:extent cx="3055620" cy="158904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70294" cy="1596675"/>
                    </a:xfrm>
                    <a:prstGeom prst="rect">
                      <a:avLst/>
                    </a:prstGeom>
                  </pic:spPr>
                </pic:pic>
              </a:graphicData>
            </a:graphic>
          </wp:inline>
        </w:drawing>
      </w:r>
    </w:p>
    <w:p w:rsidR="001A22E0" w:rsidRPr="007B2312" w:rsidRDefault="001A22E0" w:rsidP="001A22E0">
      <w:pPr>
        <w:pStyle w:val="NormalWeb"/>
        <w:shd w:val="clear" w:color="auto" w:fill="FFFFFF"/>
        <w:spacing w:before="0" w:beforeAutospacing="0" w:after="0" w:afterAutospacing="0"/>
        <w:contextualSpacing/>
        <w:rPr>
          <w:sz w:val="16"/>
          <w:szCs w:val="16"/>
        </w:rPr>
      </w:pPr>
      <w:r w:rsidRPr="007B2312">
        <w:rPr>
          <w:sz w:val="16"/>
          <w:szCs w:val="16"/>
        </w:rPr>
        <w:t xml:space="preserve">Figure 7: Distribution of key lengths between 500 and 3500 bit lengths for all users in the dataset. </w:t>
      </w:r>
      <w:r w:rsidR="007035FF">
        <w:rPr>
          <w:sz w:val="16"/>
          <w:szCs w:val="16"/>
        </w:rPr>
        <w:t xml:space="preserve">The </w:t>
      </w:r>
      <w:r w:rsidRPr="007B2312">
        <w:rPr>
          <w:sz w:val="16"/>
          <w:szCs w:val="16"/>
        </w:rPr>
        <w:t>graph was limited to more appropriately display the most common key lengths.</w:t>
      </w:r>
    </w:p>
    <w:p w:rsidR="001A22E0" w:rsidRDefault="001A22E0" w:rsidP="001A22E0">
      <w:pPr>
        <w:pStyle w:val="NormalWeb"/>
        <w:shd w:val="clear" w:color="auto" w:fill="FFFFFF"/>
        <w:spacing w:before="0" w:beforeAutospacing="0" w:after="0" w:afterAutospacing="0"/>
        <w:rPr>
          <w:sz w:val="20"/>
          <w:szCs w:val="20"/>
        </w:rPr>
      </w:pPr>
    </w:p>
    <w:p w:rsidR="001A22E0" w:rsidRDefault="00AE3E09" w:rsidP="007B2312">
      <w:pPr>
        <w:pStyle w:val="NormalWeb"/>
        <w:shd w:val="clear" w:color="auto" w:fill="FFFFFF"/>
        <w:spacing w:before="0" w:beforeAutospacing="0" w:after="0" w:afterAutospacing="0"/>
        <w:ind w:firstLine="202"/>
        <w:rPr>
          <w:sz w:val="20"/>
          <w:szCs w:val="20"/>
        </w:rPr>
      </w:pPr>
      <w:r w:rsidRPr="00AE3E09">
        <w:rPr>
          <w:sz w:val="20"/>
          <w:szCs w:val="20"/>
        </w:rPr>
        <w:t xml:space="preserve">When the </w:t>
      </w:r>
      <w:r w:rsidR="001A22E0">
        <w:rPr>
          <w:sz w:val="20"/>
          <w:szCs w:val="20"/>
        </w:rPr>
        <w:t xml:space="preserve">distribition is </w:t>
      </w:r>
      <w:r w:rsidR="002149C0">
        <w:rPr>
          <w:sz w:val="20"/>
          <w:szCs w:val="20"/>
        </w:rPr>
        <w:t>limited</w:t>
      </w:r>
      <w:r w:rsidR="001A22E0">
        <w:rPr>
          <w:sz w:val="20"/>
          <w:szCs w:val="20"/>
        </w:rPr>
        <w:t xml:space="preserve"> </w:t>
      </w:r>
      <w:r w:rsidRPr="00AE3E09">
        <w:rPr>
          <w:sz w:val="20"/>
          <w:szCs w:val="20"/>
        </w:rPr>
        <w:t xml:space="preserve">to key lengths between 500 </w:t>
      </w:r>
    </w:p>
    <w:p w:rsidR="00350B1F" w:rsidRPr="00350B1F" w:rsidRDefault="00AE3E09" w:rsidP="001A22E0">
      <w:pPr>
        <w:pStyle w:val="NormalWeb"/>
        <w:shd w:val="clear" w:color="auto" w:fill="FFFFFF"/>
        <w:spacing w:before="0" w:beforeAutospacing="0" w:after="0" w:afterAutospacing="0"/>
        <w:rPr>
          <w:sz w:val="20"/>
          <w:szCs w:val="20"/>
        </w:rPr>
      </w:pPr>
      <w:r w:rsidRPr="00AE3E09">
        <w:rPr>
          <w:sz w:val="20"/>
          <w:szCs w:val="20"/>
        </w:rPr>
        <w:t>and 3500 (</w:t>
      </w:r>
      <w:r w:rsidR="002149C0">
        <w:rPr>
          <w:sz w:val="20"/>
          <w:szCs w:val="20"/>
        </w:rPr>
        <w:t>9</w:t>
      </w:r>
      <w:r w:rsidR="0021435C">
        <w:rPr>
          <w:sz w:val="20"/>
          <w:szCs w:val="20"/>
        </w:rPr>
        <w:t>4</w:t>
      </w:r>
      <w:r w:rsidR="002149C0">
        <w:rPr>
          <w:sz w:val="20"/>
          <w:szCs w:val="20"/>
        </w:rPr>
        <w:t>.</w:t>
      </w:r>
      <w:r w:rsidR="0021435C">
        <w:rPr>
          <w:sz w:val="20"/>
          <w:szCs w:val="20"/>
        </w:rPr>
        <w:t>6</w:t>
      </w:r>
      <w:r w:rsidR="002149C0">
        <w:rPr>
          <w:sz w:val="20"/>
          <w:szCs w:val="20"/>
        </w:rPr>
        <w:t>% of the data</w:t>
      </w:r>
      <w:r w:rsidRPr="00AE3E09">
        <w:rPr>
          <w:sz w:val="20"/>
          <w:szCs w:val="20"/>
        </w:rPr>
        <w:t>) the trends can be better seen. There are approximately 200 key lengths that are approximately 768 bits, the minimum key size set by GnuPG</w:t>
      </w:r>
      <w:r>
        <w:rPr>
          <w:sz w:val="20"/>
          <w:szCs w:val="20"/>
        </w:rPr>
        <w:t xml:space="preserve"> [3]</w:t>
      </w:r>
      <w:r w:rsidR="004016DB">
        <w:rPr>
          <w:sz w:val="20"/>
          <w:szCs w:val="20"/>
        </w:rPr>
        <w:t xml:space="preserve"> </w:t>
      </w:r>
      <w:r w:rsidR="004016DB" w:rsidRPr="004016DB">
        <w:rPr>
          <w:sz w:val="20"/>
          <w:szCs w:val="20"/>
        </w:rPr>
        <w:t>for an ElGamal key. The other two spikes in key length counts are between about 1500-1750, and 3000. The 3000 key length spike is likely due to RSA or DSA 3072 bit keys, which RSA Security claims their 3072-bit keys have the strength of a 128-bit symmetric key</w:t>
      </w:r>
      <w:r w:rsidR="004016DB">
        <w:rPr>
          <w:sz w:val="20"/>
          <w:szCs w:val="20"/>
        </w:rPr>
        <w:t xml:space="preserve"> [4]</w:t>
      </w:r>
      <w:r w:rsidR="00350B1F">
        <w:rPr>
          <w:sz w:val="20"/>
          <w:szCs w:val="20"/>
        </w:rPr>
        <w:t xml:space="preserve">. </w:t>
      </w:r>
      <w:r w:rsidR="00350B1F" w:rsidRPr="00350B1F">
        <w:rPr>
          <w:sz w:val="20"/>
          <w:szCs w:val="20"/>
        </w:rPr>
        <w:t>As of 2016 even the NSA’s Commercial National Security Algorithm Suite includes RSA 3072-bit keys as the minimum encryption setting for key establishment</w:t>
      </w:r>
      <w:r w:rsidR="00350B1F">
        <w:rPr>
          <w:sz w:val="20"/>
          <w:szCs w:val="20"/>
        </w:rPr>
        <w:t xml:space="preserve"> [5].  </w:t>
      </w:r>
      <w:r w:rsidR="00350B1F" w:rsidRPr="00350B1F">
        <w:rPr>
          <w:sz w:val="20"/>
          <w:szCs w:val="20"/>
        </w:rPr>
        <w:t>This level of key encryption is estimated to withstand brute force attacks even from quantum computers for the foreseeable future.</w:t>
      </w:r>
    </w:p>
    <w:p w:rsidR="00AE3E09" w:rsidRPr="00350B1F" w:rsidRDefault="00AE3E09" w:rsidP="00E54C77">
      <w:pPr>
        <w:pStyle w:val="Text"/>
        <w:spacing w:before="0" w:beforeAutospacing="0" w:line="240" w:lineRule="auto"/>
        <w:ind w:firstLine="0"/>
        <w:contextualSpacing/>
      </w:pPr>
    </w:p>
    <w:p w:rsidR="007B2312" w:rsidRDefault="007B2312" w:rsidP="007B2312">
      <w:pPr>
        <w:pStyle w:val="Heading1"/>
      </w:pPr>
      <w:r>
        <w:lastRenderedPageBreak/>
        <w:t xml:space="preserve">Encryption &amp; Key Length </w:t>
      </w:r>
    </w:p>
    <w:p w:rsidR="00427828" w:rsidRDefault="007B2312" w:rsidP="007B2312">
      <w:pPr>
        <w:pStyle w:val="NormalWeb"/>
        <w:shd w:val="clear" w:color="auto" w:fill="FFFFFF"/>
        <w:spacing w:before="0" w:beforeAutospacing="0" w:after="0" w:afterAutospacing="0"/>
        <w:ind w:firstLine="202"/>
        <w:rPr>
          <w:noProof/>
        </w:rPr>
      </w:pPr>
      <w:r w:rsidRPr="007B2312">
        <w:rPr>
          <w:sz w:val="20"/>
          <w:szCs w:val="20"/>
        </w:rPr>
        <w:t>When comparing the key length distribution to each program being used by sellers on DreamMarket (Table 2) other trends can be found.</w:t>
      </w:r>
      <w:r w:rsidR="00427828" w:rsidRPr="00427828">
        <w:rPr>
          <w:noProof/>
        </w:rPr>
        <w:t xml:space="preserve"> </w:t>
      </w:r>
    </w:p>
    <w:p w:rsidR="00427828" w:rsidRDefault="00427828" w:rsidP="00427828">
      <w:pPr>
        <w:pStyle w:val="NormalWeb"/>
        <w:shd w:val="clear" w:color="auto" w:fill="FFFFFF"/>
        <w:spacing w:before="0" w:beforeAutospacing="0" w:after="0" w:afterAutospacing="0"/>
        <w:rPr>
          <w:noProof/>
        </w:rPr>
      </w:pPr>
    </w:p>
    <w:p w:rsidR="007B2312" w:rsidRPr="007B2312" w:rsidRDefault="00427828" w:rsidP="007B2312">
      <w:pPr>
        <w:pStyle w:val="NormalWeb"/>
        <w:shd w:val="clear" w:color="auto" w:fill="FFFFFF"/>
        <w:spacing w:before="0" w:beforeAutospacing="0" w:after="0" w:afterAutospacing="0"/>
        <w:ind w:firstLine="202"/>
        <w:rPr>
          <w:sz w:val="20"/>
          <w:szCs w:val="20"/>
        </w:rPr>
      </w:pPr>
      <w:r>
        <w:rPr>
          <w:noProof/>
        </w:rPr>
        <w:drawing>
          <wp:inline distT="0" distB="0" distL="0" distR="0" wp14:anchorId="2AA8E3AD" wp14:editId="07BEF40B">
            <wp:extent cx="3131820" cy="2562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31820" cy="2562225"/>
                    </a:xfrm>
                    <a:prstGeom prst="rect">
                      <a:avLst/>
                    </a:prstGeom>
                  </pic:spPr>
                </pic:pic>
              </a:graphicData>
            </a:graphic>
          </wp:inline>
        </w:drawing>
      </w:r>
    </w:p>
    <w:p w:rsidR="007B2312" w:rsidRPr="007B2312" w:rsidRDefault="007B2312" w:rsidP="007B2312">
      <w:pPr>
        <w:pStyle w:val="NormalWeb"/>
        <w:shd w:val="clear" w:color="auto" w:fill="FFFFFF"/>
        <w:spacing w:after="240" w:afterAutospacing="0"/>
        <w:rPr>
          <w:sz w:val="16"/>
          <w:szCs w:val="16"/>
        </w:rPr>
      </w:pPr>
      <w:r w:rsidRPr="007B2312">
        <w:rPr>
          <w:sz w:val="16"/>
          <w:szCs w:val="16"/>
        </w:rPr>
        <w:t xml:space="preserve">Table 2: Two-way table of key lengths and encryption programs used by DreamMarket sellers. </w:t>
      </w:r>
    </w:p>
    <w:p w:rsidR="007B2312" w:rsidRDefault="007B2312" w:rsidP="007035FF">
      <w:pPr>
        <w:pStyle w:val="NormalWeb"/>
        <w:shd w:val="clear" w:color="auto" w:fill="FFFFFF"/>
        <w:spacing w:before="0" w:beforeAutospacing="0" w:after="0" w:afterAutospacing="0"/>
        <w:rPr>
          <w:sz w:val="20"/>
          <w:szCs w:val="20"/>
        </w:rPr>
      </w:pPr>
      <w:r w:rsidRPr="007B2312">
        <w:rPr>
          <w:sz w:val="20"/>
          <w:szCs w:val="20"/>
        </w:rPr>
        <w:t>GnuPG v2 and BCPG are the only commonly used versions/programs that use key lengths below 1000-bits. As noted before with GnuPG</w:t>
      </w:r>
      <w:r w:rsidR="001A22E0">
        <w:rPr>
          <w:sz w:val="20"/>
          <w:szCs w:val="20"/>
        </w:rPr>
        <w:t xml:space="preserve">, </w:t>
      </w:r>
      <w:r w:rsidRPr="007B2312">
        <w:rPr>
          <w:sz w:val="20"/>
          <w:szCs w:val="20"/>
        </w:rPr>
        <w:t xml:space="preserve">this is likely due to the </w:t>
      </w:r>
      <w:r w:rsidR="001A22E0">
        <w:rPr>
          <w:sz w:val="20"/>
          <w:szCs w:val="20"/>
        </w:rPr>
        <w:t xml:space="preserve">use ot the </w:t>
      </w:r>
      <w:r w:rsidRPr="007B2312">
        <w:rPr>
          <w:sz w:val="20"/>
          <w:szCs w:val="20"/>
        </w:rPr>
        <w:t xml:space="preserve">minimum key length </w:t>
      </w:r>
      <w:r w:rsidR="001A22E0">
        <w:rPr>
          <w:sz w:val="20"/>
          <w:szCs w:val="20"/>
        </w:rPr>
        <w:t xml:space="preserve">option in ElGamal, </w:t>
      </w:r>
      <w:r w:rsidRPr="007B2312">
        <w:rPr>
          <w:sz w:val="20"/>
          <w:szCs w:val="20"/>
        </w:rPr>
        <w:t>768-bits in length</w:t>
      </w:r>
      <w:r w:rsidR="001A22E0">
        <w:rPr>
          <w:sz w:val="20"/>
          <w:szCs w:val="20"/>
        </w:rPr>
        <w:t xml:space="preserve">. It seems likely that </w:t>
      </w:r>
      <w:r w:rsidRPr="007B2312">
        <w:rPr>
          <w:sz w:val="20"/>
          <w:szCs w:val="20"/>
        </w:rPr>
        <w:t xml:space="preserve"> users simply </w:t>
      </w:r>
      <w:r w:rsidR="001A22E0">
        <w:rPr>
          <w:sz w:val="20"/>
          <w:szCs w:val="20"/>
        </w:rPr>
        <w:t xml:space="preserve">opting to use </w:t>
      </w:r>
      <w:r w:rsidRPr="007B2312">
        <w:rPr>
          <w:sz w:val="20"/>
          <w:szCs w:val="20"/>
        </w:rPr>
        <w:t>the minimum suggested</w:t>
      </w:r>
      <w:r w:rsidR="001A22E0">
        <w:rPr>
          <w:sz w:val="20"/>
          <w:szCs w:val="20"/>
        </w:rPr>
        <w:t xml:space="preserve"> key length.</w:t>
      </w:r>
    </w:p>
    <w:p w:rsidR="007035FF" w:rsidRPr="00737264" w:rsidRDefault="007035FF" w:rsidP="000E4B88">
      <w:pPr>
        <w:pStyle w:val="NormalWeb"/>
        <w:shd w:val="clear" w:color="auto" w:fill="FFFFFF"/>
        <w:spacing w:before="0" w:beforeAutospacing="0" w:after="0" w:afterAutospacing="0"/>
        <w:rPr>
          <w:sz w:val="20"/>
          <w:szCs w:val="20"/>
        </w:rPr>
      </w:pPr>
      <w:r>
        <w:rPr>
          <w:sz w:val="20"/>
          <w:szCs w:val="20"/>
        </w:rPr>
        <w:tab/>
        <w:t xml:space="preserve">Key lengths of 128-bits are typically sufficient enough to ensure security.  Larger key sizes exist to satify US military regulations to achieve specific security levels.  Larger key sizes would require increaed resources to generate as well as considerable more resource to </w:t>
      </w:r>
      <w:r w:rsidR="000E4B88">
        <w:rPr>
          <w:sz w:val="20"/>
          <w:szCs w:val="20"/>
        </w:rPr>
        <w:t>withstand an attack</w:t>
      </w:r>
      <w:r>
        <w:rPr>
          <w:sz w:val="20"/>
          <w:szCs w:val="20"/>
        </w:rPr>
        <w:t xml:space="preserve">  Because of the increased resources required to generate larger keys, there is some reasonable consideration for a user to use</w:t>
      </w:r>
      <w:r w:rsidR="000E4B88">
        <w:rPr>
          <w:sz w:val="20"/>
          <w:szCs w:val="20"/>
        </w:rPr>
        <w:t xml:space="preserve"> a key that is only as large as needed to ensure security. </w:t>
      </w:r>
      <w:r w:rsidR="000E4B88" w:rsidRPr="000E4B88">
        <w:rPr>
          <w:sz w:val="20"/>
          <w:szCs w:val="20"/>
        </w:rPr>
        <w:t>A</w:t>
      </w:r>
      <w:r w:rsidRPr="000E4B88">
        <w:rPr>
          <w:sz w:val="20"/>
          <w:szCs w:val="20"/>
        </w:rPr>
        <w:t xml:space="preserve"> brute-force attack on any k-bit key block cipher would only take </w:t>
      </w:r>
      <w:r w:rsidRPr="000E4B88">
        <w:rPr>
          <w:rFonts w:hint="eastAsia"/>
          <w:sz w:val="20"/>
          <w:szCs w:val="20"/>
        </w:rPr>
        <w:t>O(2</w:t>
      </w:r>
      <w:r w:rsidRPr="000E4B88">
        <w:rPr>
          <w:rFonts w:hint="eastAsia"/>
        </w:rPr>
        <w:t>k/2</w:t>
      </w:r>
      <w:r w:rsidRPr="000E4B88">
        <w:rPr>
          <w:rFonts w:hint="eastAsia"/>
          <w:sz w:val="20"/>
          <w:szCs w:val="20"/>
        </w:rPr>
        <w:t>)</w:t>
      </w:r>
      <w:r w:rsidRPr="000E4B88">
        <w:rPr>
          <w:sz w:val="20"/>
          <w:szCs w:val="20"/>
        </w:rPr>
        <w:t xml:space="preserve">O(2k/2) steps, so a 256-bit key would still give 128-bit security, while a 128-bit key could be cracked in 2^64 operations, which is </w:t>
      </w:r>
      <w:r w:rsidR="000E4B88" w:rsidRPr="000E4B88">
        <w:rPr>
          <w:sz w:val="20"/>
          <w:szCs w:val="20"/>
        </w:rPr>
        <w:t>achievable</w:t>
      </w:r>
      <w:r w:rsidRPr="000E4B88">
        <w:rPr>
          <w:sz w:val="20"/>
          <w:szCs w:val="20"/>
        </w:rPr>
        <w:t xml:space="preserve">. </w:t>
      </w:r>
    </w:p>
    <w:p w:rsidR="00DF500A" w:rsidRDefault="00DF500A" w:rsidP="00DF500A">
      <w:pPr>
        <w:pStyle w:val="Heading1"/>
      </w:pPr>
      <w:r>
        <w:t>Conclusion</w:t>
      </w:r>
    </w:p>
    <w:p w:rsidR="00C723C6" w:rsidRPr="00350B1F" w:rsidRDefault="00DF500A" w:rsidP="001A22E0">
      <w:pPr>
        <w:pStyle w:val="Text"/>
        <w:spacing w:before="0" w:beforeAutospacing="0" w:line="240" w:lineRule="auto"/>
        <w:ind w:left="-90" w:firstLine="292"/>
        <w:contextualSpacing/>
        <w:jc w:val="left"/>
      </w:pPr>
      <w:r>
        <w:t xml:space="preserve">Analysis of the product and seller data for the Dream Market dark net e-commerce site provides interesting insights into the information security methods commonly used with </w:t>
      </w:r>
      <w:r w:rsidR="001A22E0">
        <w:t xml:space="preserve">this </w:t>
      </w:r>
      <w:r>
        <w:t>large data.  The predominant encryption method, GnuPG, an open-source, hybrid encryption tool has proven to be secure with 4+ years of usage without breaking.</w:t>
      </w:r>
      <w:r w:rsidR="00E63B1F">
        <w:t xml:space="preserve">  </w:t>
      </w:r>
      <w:r>
        <w:t xml:space="preserve">Analysis of the key lengths documented in the data set suggests </w:t>
      </w:r>
      <w:r w:rsidR="00E63B1F">
        <w:t xml:space="preserve">that about 10% of the sellers maybe at increased risk, because they had defaulted to the lowest key length used the the </w:t>
      </w:r>
      <w:r w:rsidR="00737264">
        <w:t>ElGamal Algorithm to generate their public keys, while about 25% of the sellers are using NSA’s recommended key length and are secure from brute force attacks.</w:t>
      </w:r>
    </w:p>
    <w:p w:rsidR="00C723C6" w:rsidRPr="00350B1F" w:rsidRDefault="00C723C6" w:rsidP="001A22E0">
      <w:pPr>
        <w:pStyle w:val="Text"/>
        <w:spacing w:before="0" w:beforeAutospacing="0" w:line="240" w:lineRule="auto"/>
        <w:ind w:left="-90" w:firstLine="292"/>
        <w:contextualSpacing/>
        <w:jc w:val="left"/>
      </w:pPr>
    </w:p>
    <w:p w:rsidR="00E97402" w:rsidRDefault="00E97402" w:rsidP="00737264">
      <w:pPr>
        <w:pStyle w:val="ReferenceHead"/>
      </w:pPr>
      <w:r>
        <w:t>References</w:t>
      </w:r>
    </w:p>
    <w:p w:rsidR="005F299C" w:rsidRDefault="005F299C" w:rsidP="00451486">
      <w:pPr>
        <w:pStyle w:val="References"/>
        <w:spacing w:before="0" w:beforeAutospacing="0"/>
      </w:pPr>
      <w:r>
        <w:t>“(Pretty Good Pivacy”, n.d.) Available:</w:t>
      </w:r>
    </w:p>
    <w:p w:rsidR="005F299C" w:rsidRDefault="00451486" w:rsidP="00451486">
      <w:pPr>
        <w:pStyle w:val="References"/>
        <w:numPr>
          <w:ilvl w:val="0"/>
          <w:numId w:val="0"/>
        </w:numPr>
        <w:spacing w:before="0" w:beforeAutospacing="0"/>
        <w:contextualSpacing/>
      </w:pPr>
      <w:r>
        <w:t xml:space="preserve">    </w:t>
      </w:r>
      <w:r w:rsidR="005F299C">
        <w:t>“</w:t>
      </w:r>
      <w:hyperlink r:id="rId19" w:history="1">
        <w:r w:rsidR="005F299C" w:rsidRPr="00F75D1D">
          <w:rPr>
            <w:rStyle w:val="Hyperlink"/>
          </w:rPr>
          <w:t>https://upload.wikimedia.org/wikipedia/commons/4/4d/PGP_diagram.svg</w:t>
        </w:r>
      </w:hyperlink>
      <w:r w:rsidR="005F299C" w:rsidRPr="00E54C77">
        <w:t>)</w:t>
      </w:r>
    </w:p>
    <w:p w:rsidR="001004CA" w:rsidRDefault="00451486" w:rsidP="001004CA">
      <w:pPr>
        <w:pStyle w:val="References"/>
        <w:spacing w:before="0" w:beforeAutospacing="0"/>
        <w:rPr>
          <w:rStyle w:val="Hyperlink"/>
          <w:color w:val="auto"/>
          <w:u w:val="none"/>
        </w:rPr>
      </w:pPr>
      <w:r>
        <w:t>anon108, “</w:t>
      </w:r>
      <w:r w:rsidRPr="00451486">
        <w:t>GPG for Journalists - Windows edition | Encryption for Journalists | Anonymous 2013</w:t>
      </w:r>
      <w:r>
        <w:t xml:space="preserve">” </w:t>
      </w:r>
      <w:hyperlink r:id="rId20" w:history="1">
        <w:r w:rsidRPr="00F75D1D">
          <w:rPr>
            <w:rStyle w:val="Hyperlink"/>
            <w:rFonts w:ascii="Lucida Sans" w:hAnsi="Lucida Sans"/>
            <w:szCs w:val="15"/>
          </w:rPr>
          <w:t>https://vimeo.com/56881481</w:t>
        </w:r>
      </w:hyperlink>
    </w:p>
    <w:p w:rsidR="005F299C" w:rsidRPr="004016DB" w:rsidRDefault="003E6B3C" w:rsidP="001004CA">
      <w:pPr>
        <w:pStyle w:val="References"/>
        <w:spacing w:before="0" w:beforeAutospacing="0"/>
        <w:rPr>
          <w:rStyle w:val="Hyperlink"/>
          <w:color w:val="auto"/>
          <w:u w:val="none"/>
        </w:rPr>
      </w:pPr>
      <w:r w:rsidRPr="001004CA">
        <w:rPr>
          <w:rFonts w:ascii="Segoe UI" w:hAnsi="Segoe UI" w:cs="Segoe UI"/>
          <w:color w:val="000000"/>
        </w:rPr>
        <w:t>g10 Code GmbH</w:t>
      </w:r>
      <w:r w:rsidRPr="001004CA">
        <w:rPr>
          <w:rStyle w:val="Hyperlink"/>
          <w:color w:val="auto"/>
          <w:u w:val="none"/>
        </w:rPr>
        <w:t xml:space="preserve"> ,“</w:t>
      </w:r>
      <w:r w:rsidRPr="001004CA">
        <w:rPr>
          <w:rFonts w:ascii="Segoe UI" w:hAnsi="Segoe UI" w:cs="Segoe UI"/>
          <w:color w:val="333333"/>
          <w:sz w:val="18"/>
          <w:szCs w:val="18"/>
        </w:rPr>
        <w:t>The GNU Privacy Handbook”, July 21, 2018</w:t>
      </w:r>
      <w:r w:rsidR="001004CA" w:rsidRPr="001004CA">
        <w:rPr>
          <w:rStyle w:val="Hyperlink"/>
          <w:color w:val="auto"/>
          <w:u w:val="none"/>
        </w:rPr>
        <w:t xml:space="preserve">, </w:t>
      </w:r>
      <w:hyperlink r:id="rId21" w:history="1">
        <w:r w:rsidR="001004CA" w:rsidRPr="001004CA">
          <w:rPr>
            <w:rStyle w:val="Hyperlink"/>
            <w:rFonts w:ascii="Lucida Sans" w:hAnsi="Lucida Sans"/>
            <w:szCs w:val="15"/>
          </w:rPr>
          <w:t>https://www.gnupg.org/gph/en/manual/c14.html</w:t>
        </w:r>
      </w:hyperlink>
    </w:p>
    <w:p w:rsidR="004016DB" w:rsidRPr="00350B1F" w:rsidRDefault="004016DB" w:rsidP="004016DB">
      <w:pPr>
        <w:pStyle w:val="References"/>
        <w:rPr>
          <w:rStyle w:val="Hyperlink"/>
          <w:color w:val="auto"/>
          <w:spacing w:val="11"/>
          <w:u w:val="none"/>
        </w:rPr>
      </w:pPr>
      <w:r w:rsidRPr="004016DB">
        <w:rPr>
          <w:spacing w:val="11"/>
        </w:rPr>
        <w:t xml:space="preserve">B. Kaliski. ” TWIRL and RSA Key Size”, </w:t>
      </w:r>
      <w:r>
        <w:rPr>
          <w:spacing w:val="11"/>
        </w:rPr>
        <w:t xml:space="preserve">May 6, 2003, </w:t>
      </w:r>
      <w:hyperlink r:id="rId22" w:history="1">
        <w:r w:rsidRPr="00F75D1D">
          <w:rPr>
            <w:rStyle w:val="Hyperlink"/>
            <w:rFonts w:ascii="Lucida Sans" w:hAnsi="Lucida Sans"/>
            <w:szCs w:val="15"/>
          </w:rPr>
          <w:t>https://web.archive.org/web/20170417095741/https://www.emc.com/emc-plus/rsa-labs/historical/twirl-and-rsa-key-size.htm</w:t>
        </w:r>
      </w:hyperlink>
    </w:p>
    <w:p w:rsidR="00350B1F" w:rsidRPr="000E4B88" w:rsidRDefault="00350B1F" w:rsidP="00350B1F">
      <w:pPr>
        <w:pStyle w:val="References"/>
        <w:rPr>
          <w:rStyle w:val="Hyperlink"/>
          <w:color w:val="auto"/>
          <w:spacing w:val="11"/>
          <w:u w:val="none"/>
        </w:rPr>
      </w:pPr>
      <w:r>
        <w:rPr>
          <w:rStyle w:val="Hyperlink"/>
          <w:color w:val="auto"/>
          <w:spacing w:val="11"/>
          <w:u w:val="none"/>
        </w:rPr>
        <w:t xml:space="preserve">NSA, CSS, “Information Assurance Directive”, January 2016, </w:t>
      </w:r>
      <w:hyperlink r:id="rId23" w:history="1">
        <w:r w:rsidRPr="00F75D1D">
          <w:rPr>
            <w:rStyle w:val="Hyperlink"/>
            <w:rFonts w:ascii="Lucida Sans" w:hAnsi="Lucida Sans"/>
            <w:szCs w:val="15"/>
          </w:rPr>
          <w:t>https://cryptome.org/2016/01/CNSA-Suite-and-Quantum-Computing-FAQ.pdf</w:t>
        </w:r>
      </w:hyperlink>
    </w:p>
    <w:p w:rsidR="000E4B88" w:rsidRPr="000E4B88" w:rsidRDefault="000E4B88" w:rsidP="000E4B88">
      <w:pPr>
        <w:pStyle w:val="References"/>
        <w:rPr>
          <w:rStyle w:val="Hyperlink"/>
          <w:spacing w:val="11"/>
        </w:rPr>
      </w:pPr>
      <w:r w:rsidRPr="000E4B88">
        <w:rPr>
          <w:rStyle w:val="Hyperlink"/>
          <w:color w:val="auto"/>
          <w:spacing w:val="11"/>
          <w:u w:val="none"/>
        </w:rPr>
        <w:t xml:space="preserve">Mohammadreza Ebrahimi, Po-Yi Du “Dark Net Markets Data Collection: Dream Market Dataset”. Publisher: University of Arizona Artificial Intelligence Lab, AZSecure-data, Director Hsinchun Chen. </w:t>
      </w:r>
      <w:r>
        <w:rPr>
          <w:rStyle w:val="Hyperlink"/>
          <w:color w:val="auto"/>
          <w:spacing w:val="11"/>
          <w:u w:val="none"/>
        </w:rPr>
        <w:fldChar w:fldCharType="begin"/>
      </w:r>
      <w:r>
        <w:rPr>
          <w:rStyle w:val="Hyperlink"/>
          <w:color w:val="auto"/>
          <w:spacing w:val="11"/>
          <w:u w:val="none"/>
        </w:rPr>
        <w:instrText xml:space="preserve"> HYPERLINK "https://www.azsecure-data.org/dark-net-markets.html" </w:instrText>
      </w:r>
      <w:r>
        <w:rPr>
          <w:rStyle w:val="Hyperlink"/>
          <w:color w:val="auto"/>
          <w:spacing w:val="11"/>
          <w:u w:val="none"/>
        </w:rPr>
        <w:fldChar w:fldCharType="separate"/>
      </w:r>
      <w:r w:rsidRPr="000E4B88">
        <w:rPr>
          <w:rStyle w:val="Hyperlink"/>
          <w:spacing w:val="11"/>
        </w:rPr>
        <w:t>https://www.azsecure-data.org/dark-net-markets.html</w:t>
      </w:r>
    </w:p>
    <w:p w:rsidR="000E4B88" w:rsidRPr="00350B1F" w:rsidRDefault="000E4B88" w:rsidP="000E4B88">
      <w:pPr>
        <w:pStyle w:val="References"/>
        <w:numPr>
          <w:ilvl w:val="0"/>
          <w:numId w:val="0"/>
        </w:numPr>
        <w:rPr>
          <w:rStyle w:val="Hyperlink"/>
          <w:color w:val="auto"/>
          <w:spacing w:val="11"/>
          <w:u w:val="none"/>
        </w:rPr>
      </w:pPr>
      <w:r>
        <w:rPr>
          <w:rStyle w:val="Hyperlink"/>
          <w:color w:val="auto"/>
          <w:spacing w:val="11"/>
          <w:u w:val="none"/>
        </w:rPr>
        <w:fldChar w:fldCharType="end"/>
      </w:r>
    </w:p>
    <w:p w:rsidR="001004CA" w:rsidRDefault="001004CA" w:rsidP="001004CA">
      <w:pPr>
        <w:pStyle w:val="References"/>
        <w:numPr>
          <w:ilvl w:val="0"/>
          <w:numId w:val="0"/>
        </w:numPr>
        <w:spacing w:before="0" w:beforeAutospacing="0"/>
        <w:ind w:left="360" w:hanging="360"/>
      </w:pPr>
    </w:p>
    <w:p w:rsidR="001004CA" w:rsidRDefault="001004CA" w:rsidP="001004CA">
      <w:pPr>
        <w:pStyle w:val="References"/>
        <w:numPr>
          <w:ilvl w:val="0"/>
          <w:numId w:val="0"/>
        </w:numPr>
        <w:spacing w:before="0" w:beforeAutospacing="0"/>
        <w:ind w:left="360" w:hanging="360"/>
      </w:pPr>
    </w:p>
    <w:p w:rsidR="00E54C77" w:rsidRDefault="00E54C77" w:rsidP="00C11E83">
      <w:pPr>
        <w:autoSpaceDE w:val="0"/>
        <w:autoSpaceDN w:val="0"/>
        <w:adjustRightInd w:val="0"/>
        <w:rPr>
          <w:rFonts w:ascii="TimesNewRomanPS-ItalicMT" w:hAnsi="TimesNewRomanPS-ItalicMT" w:cs="TimesNewRomanPS-ItalicMT"/>
          <w:i/>
          <w:iCs/>
        </w:rPr>
      </w:pPr>
    </w:p>
    <w:p w:rsidR="00E54C77" w:rsidRDefault="00E54C77" w:rsidP="00C11E83">
      <w:pPr>
        <w:autoSpaceDE w:val="0"/>
        <w:autoSpaceDN w:val="0"/>
        <w:adjustRightInd w:val="0"/>
        <w:rPr>
          <w:rFonts w:ascii="TimesNewRomanPS-ItalicMT" w:hAnsi="TimesNewRomanPS-ItalicMT" w:cs="TimesNewRomanPS-ItalicMT"/>
          <w:i/>
          <w:iCs/>
        </w:rPr>
      </w:pPr>
    </w:p>
    <w:p w:rsidR="0037551B" w:rsidRPr="00CD684F" w:rsidRDefault="0037551B" w:rsidP="00D81B0B">
      <w:pPr>
        <w:pStyle w:val="References"/>
        <w:numPr>
          <w:ilvl w:val="0"/>
          <w:numId w:val="0"/>
        </w:numPr>
        <w:ind w:left="360"/>
        <w:rPr>
          <w:sz w:val="20"/>
          <w:szCs w:val="20"/>
        </w:rPr>
      </w:pPr>
    </w:p>
    <w:sectPr w:rsidR="0037551B" w:rsidRPr="00CD684F" w:rsidSect="00143F2E">
      <w:headerReference w:type="default" r:id="rId24"/>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2D86" w:rsidRDefault="00952D86">
      <w:r>
        <w:separator/>
      </w:r>
    </w:p>
  </w:endnote>
  <w:endnote w:type="continuationSeparator" w:id="0">
    <w:p w:rsidR="00952D86" w:rsidRDefault="00952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00000003" w:usb1="00000000" w:usb2="00000000" w:usb3="00000000" w:csb0="00000001"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2D86" w:rsidRDefault="00952D86"/>
  </w:footnote>
  <w:footnote w:type="continuationSeparator" w:id="0">
    <w:p w:rsidR="00952D86" w:rsidRDefault="00952D86">
      <w:r>
        <w:continuationSeparator/>
      </w:r>
    </w:p>
  </w:footnote>
  <w:footnote w:id="1">
    <w:p w:rsidR="000814AA" w:rsidRDefault="000814AA" w:rsidP="007B2312">
      <w:pPr>
        <w:pStyle w:val="FootnoteText"/>
        <w:spacing w:before="0" w:beforeAutospacing="0"/>
      </w:pPr>
      <w:r>
        <w:t xml:space="preserve">Submittal Date: 7/22/2018. SMU MSDS-7349-401 </w:t>
      </w:r>
    </w:p>
    <w:p w:rsidR="000814AA" w:rsidRDefault="000814AA" w:rsidP="007B2312">
      <w:pPr>
        <w:pStyle w:val="FootnoteText"/>
        <w:spacing w:before="0" w:beforeAutospacing="0"/>
      </w:pPr>
      <w:r>
        <w:t>Professor Mohamed Meky.</w:t>
      </w:r>
    </w:p>
    <w:p w:rsidR="000814AA" w:rsidRDefault="000814AA" w:rsidP="007B2312">
      <w:pPr>
        <w:pStyle w:val="Subtitle"/>
        <w:spacing w:before="0" w:beforeAutospacing="0" w:after="0" w:line="240" w:lineRule="auto"/>
        <w:rPr>
          <w:rFonts w:ascii="Times New Roman" w:eastAsia="Times New Roman" w:hAnsi="Times New Roman" w:cs="Times New Roman"/>
          <w:color w:val="auto"/>
          <w:spacing w:val="0"/>
          <w:sz w:val="16"/>
          <w:szCs w:val="16"/>
        </w:rPr>
      </w:pPr>
      <w:r>
        <w:rPr>
          <w:rFonts w:ascii="Times New Roman" w:eastAsia="Times New Roman" w:hAnsi="Times New Roman" w:cs="Times New Roman"/>
          <w:color w:val="auto"/>
          <w:spacing w:val="0"/>
          <w:sz w:val="16"/>
          <w:szCs w:val="16"/>
        </w:rPr>
        <w:t xml:space="preserve">     </w:t>
      </w:r>
      <w:r w:rsidRPr="00A34418">
        <w:rPr>
          <w:rFonts w:ascii="Times New Roman" w:eastAsia="Times New Roman" w:hAnsi="Times New Roman" w:cs="Times New Roman"/>
          <w:color w:val="auto"/>
          <w:spacing w:val="0"/>
          <w:sz w:val="16"/>
          <w:szCs w:val="16"/>
        </w:rPr>
        <w:t>Ryan Bass,</w:t>
      </w:r>
      <w:r>
        <w:rPr>
          <w:rFonts w:ascii="Times New Roman" w:eastAsia="Times New Roman" w:hAnsi="Times New Roman" w:cs="Times New Roman"/>
          <w:color w:val="auto"/>
          <w:spacing w:val="0"/>
          <w:sz w:val="16"/>
          <w:szCs w:val="16"/>
        </w:rPr>
        <w:t xml:space="preserve"> (email: </w:t>
      </w:r>
      <w:hyperlink r:id="rId1" w:history="1">
        <w:r w:rsidRPr="00A34418">
          <w:rPr>
            <w:rFonts w:ascii="Times New Roman" w:eastAsia="Times New Roman" w:hAnsi="Times New Roman" w:cs="Times New Roman"/>
            <w:color w:val="auto"/>
            <w:spacing w:val="0"/>
            <w:sz w:val="16"/>
            <w:szCs w:val="16"/>
          </w:rPr>
          <w:t>crbass@mail.smu.edu</w:t>
        </w:r>
      </w:hyperlink>
      <w:r>
        <w:rPr>
          <w:rFonts w:ascii="Times New Roman" w:eastAsia="Times New Roman" w:hAnsi="Times New Roman" w:cs="Times New Roman"/>
          <w:color w:val="auto"/>
          <w:spacing w:val="0"/>
          <w:sz w:val="16"/>
          <w:szCs w:val="16"/>
        </w:rPr>
        <w:t>)</w:t>
      </w:r>
    </w:p>
    <w:p w:rsidR="000814AA" w:rsidRDefault="000814AA" w:rsidP="007B2312">
      <w:pPr>
        <w:pStyle w:val="Subtitle"/>
        <w:spacing w:before="0" w:beforeAutospacing="0" w:after="0" w:line="240" w:lineRule="auto"/>
        <w:rPr>
          <w:rFonts w:ascii="Times New Roman" w:eastAsia="Times New Roman" w:hAnsi="Times New Roman" w:cs="Times New Roman"/>
          <w:color w:val="auto"/>
          <w:spacing w:val="0"/>
          <w:sz w:val="16"/>
          <w:szCs w:val="16"/>
        </w:rPr>
      </w:pPr>
      <w:r>
        <w:rPr>
          <w:rFonts w:ascii="Times New Roman" w:eastAsia="Times New Roman" w:hAnsi="Times New Roman" w:cs="Times New Roman"/>
          <w:color w:val="auto"/>
          <w:spacing w:val="0"/>
          <w:sz w:val="16"/>
          <w:szCs w:val="16"/>
        </w:rPr>
        <w:t xml:space="preserve">     </w:t>
      </w:r>
      <w:r w:rsidRPr="00A34418">
        <w:rPr>
          <w:rFonts w:ascii="Times New Roman" w:eastAsia="Times New Roman" w:hAnsi="Times New Roman" w:cs="Times New Roman"/>
          <w:color w:val="auto"/>
          <w:spacing w:val="0"/>
          <w:sz w:val="16"/>
          <w:szCs w:val="16"/>
        </w:rPr>
        <w:t>Brandon Hill</w:t>
      </w:r>
      <w:r>
        <w:rPr>
          <w:rFonts w:ascii="Times New Roman" w:eastAsia="Times New Roman" w:hAnsi="Times New Roman" w:cs="Times New Roman"/>
          <w:color w:val="auto"/>
          <w:spacing w:val="0"/>
          <w:sz w:val="16"/>
          <w:szCs w:val="16"/>
        </w:rPr>
        <w:t xml:space="preserve"> (email: </w:t>
      </w:r>
      <w:hyperlink r:id="rId2" w:history="1">
        <w:r w:rsidRPr="00A34418">
          <w:rPr>
            <w:rFonts w:ascii="Times New Roman" w:eastAsia="Times New Roman" w:hAnsi="Times New Roman" w:cs="Times New Roman"/>
            <w:color w:val="auto"/>
            <w:spacing w:val="0"/>
            <w:sz w:val="16"/>
            <w:szCs w:val="16"/>
          </w:rPr>
          <w:t>bdhill@smu.edu</w:t>
        </w:r>
      </w:hyperlink>
      <w:r w:rsidRPr="00A34418">
        <w:rPr>
          <w:rFonts w:ascii="Times New Roman" w:eastAsia="Times New Roman" w:hAnsi="Times New Roman" w:cs="Times New Roman"/>
          <w:color w:val="auto"/>
          <w:spacing w:val="0"/>
          <w:sz w:val="16"/>
          <w:szCs w:val="16"/>
        </w:rPr>
        <w:softHyphen/>
        <w:t>)</w:t>
      </w:r>
    </w:p>
    <w:p w:rsidR="000814AA" w:rsidRPr="00A34418" w:rsidDel="00E2377A" w:rsidRDefault="000814AA" w:rsidP="007B2312">
      <w:pPr>
        <w:pStyle w:val="Subtitle"/>
        <w:spacing w:before="0" w:beforeAutospacing="0" w:after="0" w:line="240" w:lineRule="auto"/>
        <w:rPr>
          <w:del w:id="1" w:author="Clovis Bass" w:date="2018-05-27T22:44:00Z"/>
          <w:rFonts w:ascii="Times New Roman" w:eastAsia="Times New Roman" w:hAnsi="Times New Roman" w:cs="Times New Roman"/>
          <w:color w:val="auto"/>
          <w:spacing w:val="0"/>
          <w:sz w:val="16"/>
          <w:szCs w:val="16"/>
        </w:rPr>
      </w:pPr>
      <w:r w:rsidRPr="00A34418">
        <w:rPr>
          <w:rFonts w:ascii="Times New Roman" w:eastAsia="Times New Roman" w:hAnsi="Times New Roman" w:cs="Times New Roman"/>
          <w:color w:val="auto"/>
          <w:spacing w:val="0"/>
          <w:sz w:val="16"/>
          <w:szCs w:val="16"/>
        </w:rPr>
        <w:t>Ann Nelson</w:t>
      </w:r>
      <w:r>
        <w:rPr>
          <w:rFonts w:ascii="Times New Roman" w:eastAsia="Times New Roman" w:hAnsi="Times New Roman" w:cs="Times New Roman"/>
          <w:color w:val="auto"/>
          <w:spacing w:val="0"/>
          <w:sz w:val="16"/>
          <w:szCs w:val="16"/>
        </w:rPr>
        <w:t xml:space="preserve"> (email: </w:t>
      </w:r>
      <w:hyperlink r:id="rId3" w:history="1">
        <w:r w:rsidRPr="00A34418">
          <w:rPr>
            <w:rFonts w:ascii="Times New Roman" w:eastAsia="Times New Roman" w:hAnsi="Times New Roman" w:cs="Times New Roman"/>
            <w:color w:val="auto"/>
            <w:spacing w:val="0"/>
            <w:sz w:val="16"/>
            <w:szCs w:val="16"/>
          </w:rPr>
          <w:t>alnelson@smu.edu</w:t>
        </w:r>
      </w:hyperlink>
      <w:r w:rsidRPr="00A34418">
        <w:rPr>
          <w:rFonts w:ascii="Times New Roman" w:eastAsia="Times New Roman" w:hAnsi="Times New Roman" w:cs="Times New Roman"/>
          <w:color w:val="auto"/>
          <w:spacing w:val="0"/>
          <w:sz w:val="16"/>
          <w:szCs w:val="16"/>
        </w:rPr>
        <w:t>)</w:t>
      </w:r>
    </w:p>
    <w:p w:rsidR="000814AA" w:rsidRDefault="000814AA">
      <w:pPr>
        <w:pStyle w:val="FootnoteText"/>
      </w:pP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14AA" w:rsidRDefault="000814AA">
    <w:pPr>
      <w:framePr w:wrap="auto" w:vAnchor="text" w:hAnchor="margin" w:xAlign="right" w:y="1"/>
    </w:pPr>
    <w:r>
      <w:fldChar w:fldCharType="begin"/>
    </w:r>
    <w:r>
      <w:instrText xml:space="preserve">PAGE  </w:instrText>
    </w:r>
    <w:r>
      <w:fldChar w:fldCharType="separate"/>
    </w:r>
    <w:r>
      <w:rPr>
        <w:noProof/>
      </w:rPr>
      <w:t>6</w:t>
    </w:r>
    <w:r>
      <w:fldChar w:fldCharType="end"/>
    </w:r>
  </w:p>
  <w:p w:rsidR="000814AA" w:rsidRDefault="000814AA" w:rsidP="00AB6625">
    <w:pPr>
      <w:ind w:right="360"/>
      <w:jc w:val="center"/>
    </w:pPr>
    <w:r>
      <w:t>MSDS 7349-401 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1"/>
  </w:num>
  <w:num w:numId="42">
    <w:abstractNumId w:val="11"/>
  </w:num>
  <w:num w:numId="43">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lovis Bass">
    <w15:presenceInfo w15:providerId="Windows Live" w15:userId="8c5ed582183a97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3230C"/>
    <w:rsid w:val="00042E13"/>
    <w:rsid w:val="000814AA"/>
    <w:rsid w:val="000A168B"/>
    <w:rsid w:val="000C7508"/>
    <w:rsid w:val="000C7F70"/>
    <w:rsid w:val="000D2BDE"/>
    <w:rsid w:val="000E4B88"/>
    <w:rsid w:val="001004CA"/>
    <w:rsid w:val="00104BB0"/>
    <w:rsid w:val="0010794E"/>
    <w:rsid w:val="001205AB"/>
    <w:rsid w:val="0013354F"/>
    <w:rsid w:val="00143F2E"/>
    <w:rsid w:val="00144E72"/>
    <w:rsid w:val="001647A6"/>
    <w:rsid w:val="001768FF"/>
    <w:rsid w:val="001A22E0"/>
    <w:rsid w:val="001A60B1"/>
    <w:rsid w:val="001B36B1"/>
    <w:rsid w:val="001E7B7A"/>
    <w:rsid w:val="001F4C5C"/>
    <w:rsid w:val="00204478"/>
    <w:rsid w:val="0021435C"/>
    <w:rsid w:val="00214824"/>
    <w:rsid w:val="002149C0"/>
    <w:rsid w:val="00214E2E"/>
    <w:rsid w:val="00216141"/>
    <w:rsid w:val="00217186"/>
    <w:rsid w:val="00242C6F"/>
    <w:rsid w:val="002434A1"/>
    <w:rsid w:val="00263943"/>
    <w:rsid w:val="00267B35"/>
    <w:rsid w:val="002778F0"/>
    <w:rsid w:val="002F7910"/>
    <w:rsid w:val="00312CB4"/>
    <w:rsid w:val="0033447E"/>
    <w:rsid w:val="003427CE"/>
    <w:rsid w:val="00350B1F"/>
    <w:rsid w:val="00360269"/>
    <w:rsid w:val="0037551B"/>
    <w:rsid w:val="00392DBA"/>
    <w:rsid w:val="003C3322"/>
    <w:rsid w:val="003C68C2"/>
    <w:rsid w:val="003D4CAE"/>
    <w:rsid w:val="003E6B3C"/>
    <w:rsid w:val="003F26BD"/>
    <w:rsid w:val="003F52AD"/>
    <w:rsid w:val="004016DB"/>
    <w:rsid w:val="00427828"/>
    <w:rsid w:val="0043144F"/>
    <w:rsid w:val="00431BFA"/>
    <w:rsid w:val="004353CF"/>
    <w:rsid w:val="00451486"/>
    <w:rsid w:val="004631BC"/>
    <w:rsid w:val="00484448"/>
    <w:rsid w:val="00484761"/>
    <w:rsid w:val="00484DD5"/>
    <w:rsid w:val="004C1E16"/>
    <w:rsid w:val="004C2543"/>
    <w:rsid w:val="004D15CA"/>
    <w:rsid w:val="004E3E4C"/>
    <w:rsid w:val="004F23A0"/>
    <w:rsid w:val="005003E3"/>
    <w:rsid w:val="005052CD"/>
    <w:rsid w:val="00550A26"/>
    <w:rsid w:val="00550BF5"/>
    <w:rsid w:val="005616E9"/>
    <w:rsid w:val="00567A70"/>
    <w:rsid w:val="005A2A15"/>
    <w:rsid w:val="005D1B15"/>
    <w:rsid w:val="005D2824"/>
    <w:rsid w:val="005D4F1A"/>
    <w:rsid w:val="005D72BB"/>
    <w:rsid w:val="005E692F"/>
    <w:rsid w:val="005F299C"/>
    <w:rsid w:val="0062114B"/>
    <w:rsid w:val="00623698"/>
    <w:rsid w:val="00625E96"/>
    <w:rsid w:val="00647C09"/>
    <w:rsid w:val="00651F2C"/>
    <w:rsid w:val="00693D5D"/>
    <w:rsid w:val="006B7F03"/>
    <w:rsid w:val="007035FF"/>
    <w:rsid w:val="00725B45"/>
    <w:rsid w:val="00737264"/>
    <w:rsid w:val="007A1EE4"/>
    <w:rsid w:val="007B2312"/>
    <w:rsid w:val="007C4336"/>
    <w:rsid w:val="007F3778"/>
    <w:rsid w:val="007F7AA6"/>
    <w:rsid w:val="00823624"/>
    <w:rsid w:val="00837E47"/>
    <w:rsid w:val="00837F37"/>
    <w:rsid w:val="008518FE"/>
    <w:rsid w:val="0085659C"/>
    <w:rsid w:val="00872026"/>
    <w:rsid w:val="0087792E"/>
    <w:rsid w:val="00883EAF"/>
    <w:rsid w:val="00885258"/>
    <w:rsid w:val="008A30C3"/>
    <w:rsid w:val="008A3C23"/>
    <w:rsid w:val="008C49CC"/>
    <w:rsid w:val="008D69E9"/>
    <w:rsid w:val="008E0645"/>
    <w:rsid w:val="008F594A"/>
    <w:rsid w:val="00904C7E"/>
    <w:rsid w:val="0091035B"/>
    <w:rsid w:val="00952D86"/>
    <w:rsid w:val="009A1F6E"/>
    <w:rsid w:val="009C7D17"/>
    <w:rsid w:val="009E484E"/>
    <w:rsid w:val="009F40FB"/>
    <w:rsid w:val="00A22FCB"/>
    <w:rsid w:val="00A34418"/>
    <w:rsid w:val="00A472F1"/>
    <w:rsid w:val="00A5237D"/>
    <w:rsid w:val="00A554A3"/>
    <w:rsid w:val="00A71BF6"/>
    <w:rsid w:val="00A758EA"/>
    <w:rsid w:val="00A81F0F"/>
    <w:rsid w:val="00A82431"/>
    <w:rsid w:val="00A95C50"/>
    <w:rsid w:val="00AB6625"/>
    <w:rsid w:val="00AB79A6"/>
    <w:rsid w:val="00AC0C9C"/>
    <w:rsid w:val="00AC4850"/>
    <w:rsid w:val="00AE3E09"/>
    <w:rsid w:val="00B13AE0"/>
    <w:rsid w:val="00B47B59"/>
    <w:rsid w:val="00B53F81"/>
    <w:rsid w:val="00B56C2B"/>
    <w:rsid w:val="00B65BD3"/>
    <w:rsid w:val="00B70469"/>
    <w:rsid w:val="00B72DD8"/>
    <w:rsid w:val="00B72E09"/>
    <w:rsid w:val="00B730C8"/>
    <w:rsid w:val="00B81273"/>
    <w:rsid w:val="00BD2D19"/>
    <w:rsid w:val="00BF0C69"/>
    <w:rsid w:val="00BF629B"/>
    <w:rsid w:val="00BF655C"/>
    <w:rsid w:val="00C075EF"/>
    <w:rsid w:val="00C11E83"/>
    <w:rsid w:val="00C2378A"/>
    <w:rsid w:val="00C378A1"/>
    <w:rsid w:val="00C621D6"/>
    <w:rsid w:val="00C723C6"/>
    <w:rsid w:val="00C82D86"/>
    <w:rsid w:val="00CB4B8D"/>
    <w:rsid w:val="00CC0DDA"/>
    <w:rsid w:val="00CD684F"/>
    <w:rsid w:val="00CF118B"/>
    <w:rsid w:val="00D06623"/>
    <w:rsid w:val="00D1205F"/>
    <w:rsid w:val="00D14C6B"/>
    <w:rsid w:val="00D16B76"/>
    <w:rsid w:val="00D5536F"/>
    <w:rsid w:val="00D56935"/>
    <w:rsid w:val="00D758C6"/>
    <w:rsid w:val="00D76909"/>
    <w:rsid w:val="00D81B0B"/>
    <w:rsid w:val="00D90C10"/>
    <w:rsid w:val="00D92E96"/>
    <w:rsid w:val="00D93935"/>
    <w:rsid w:val="00DA258C"/>
    <w:rsid w:val="00DE07FA"/>
    <w:rsid w:val="00DF2DDE"/>
    <w:rsid w:val="00DF500A"/>
    <w:rsid w:val="00E01667"/>
    <w:rsid w:val="00E36209"/>
    <w:rsid w:val="00E420BB"/>
    <w:rsid w:val="00E50DF6"/>
    <w:rsid w:val="00E54C77"/>
    <w:rsid w:val="00E63B1F"/>
    <w:rsid w:val="00E70E8B"/>
    <w:rsid w:val="00E73FAA"/>
    <w:rsid w:val="00E965C5"/>
    <w:rsid w:val="00E96A3A"/>
    <w:rsid w:val="00E97402"/>
    <w:rsid w:val="00E97B99"/>
    <w:rsid w:val="00EB2E9D"/>
    <w:rsid w:val="00EB5C88"/>
    <w:rsid w:val="00EB7F54"/>
    <w:rsid w:val="00EE6FFC"/>
    <w:rsid w:val="00EF10AC"/>
    <w:rsid w:val="00EF4701"/>
    <w:rsid w:val="00EF564E"/>
    <w:rsid w:val="00F20EFE"/>
    <w:rsid w:val="00F22198"/>
    <w:rsid w:val="00F33D49"/>
    <w:rsid w:val="00F3481E"/>
    <w:rsid w:val="00F577F6"/>
    <w:rsid w:val="00F65266"/>
    <w:rsid w:val="00F751E1"/>
    <w:rsid w:val="00FD347F"/>
    <w:rsid w:val="00FF164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654C052-F20F-4A4E-8726-25F043208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before="100" w:beforeAutospacing="1"/>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link w:val="TitleChar"/>
    <w:uiPriority w:val="10"/>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customStyle="1" w:styleId="TitleChar">
    <w:name w:val="Title Char"/>
    <w:basedOn w:val="DefaultParagraphFont"/>
    <w:link w:val="Title"/>
    <w:uiPriority w:val="10"/>
    <w:rsid w:val="00AB6625"/>
    <w:rPr>
      <w:kern w:val="28"/>
      <w:sz w:val="48"/>
      <w:szCs w:val="48"/>
    </w:rPr>
  </w:style>
  <w:style w:type="paragraph" w:styleId="Subtitle">
    <w:name w:val="Subtitle"/>
    <w:basedOn w:val="Normal"/>
    <w:next w:val="Normal"/>
    <w:link w:val="SubtitleChar"/>
    <w:uiPriority w:val="11"/>
    <w:qFormat/>
    <w:rsid w:val="00AB6625"/>
    <w:pPr>
      <w:numPr>
        <w:ilvl w:val="1"/>
      </w:numPr>
      <w:spacing w:after="160" w:line="259" w:lineRule="auto"/>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B6625"/>
    <w:rPr>
      <w:rFonts w:asciiTheme="minorHAnsi" w:eastAsiaTheme="minorEastAsia" w:hAnsiTheme="minorHAnsi" w:cstheme="minorBidi"/>
      <w:color w:val="5A5A5A" w:themeColor="text1" w:themeTint="A5"/>
      <w:spacing w:val="15"/>
      <w:sz w:val="22"/>
      <w:szCs w:val="22"/>
    </w:rPr>
  </w:style>
  <w:style w:type="paragraph" w:styleId="NormalWeb">
    <w:name w:val="Normal (Web)"/>
    <w:basedOn w:val="Normal"/>
    <w:uiPriority w:val="99"/>
    <w:unhideWhenUsed/>
    <w:rsid w:val="00CF118B"/>
    <w:pPr>
      <w:spacing w:after="100" w:afterAutospacing="1"/>
    </w:pPr>
    <w:rPr>
      <w:sz w:val="24"/>
      <w:szCs w:val="24"/>
    </w:rPr>
  </w:style>
  <w:style w:type="character" w:styleId="UnresolvedMention">
    <w:name w:val="Unresolved Mention"/>
    <w:basedOn w:val="DefaultParagraphFont"/>
    <w:uiPriority w:val="99"/>
    <w:semiHidden/>
    <w:unhideWhenUsed/>
    <w:rsid w:val="002778F0"/>
    <w:rPr>
      <w:color w:val="605E5C"/>
      <w:shd w:val="clear" w:color="auto" w:fill="E1DFDD"/>
    </w:rPr>
  </w:style>
  <w:style w:type="table" w:styleId="TableGrid">
    <w:name w:val="Table Grid"/>
    <w:basedOn w:val="TableNormal"/>
    <w:uiPriority w:val="39"/>
    <w:rsid w:val="007F3778"/>
    <w:pPr>
      <w:spacing w:before="0" w:beforeAutospacing="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E6B3C"/>
    <w:pPr>
      <w:ind w:left="720"/>
      <w:contextualSpacing/>
    </w:pPr>
  </w:style>
  <w:style w:type="paragraph" w:styleId="HTMLPreformatted">
    <w:name w:val="HTML Preformatted"/>
    <w:basedOn w:val="Normal"/>
    <w:link w:val="HTMLPreformattedChar"/>
    <w:uiPriority w:val="99"/>
    <w:unhideWhenUsed/>
    <w:rsid w:val="00401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pPr>
    <w:rPr>
      <w:rFonts w:ascii="Courier New" w:hAnsi="Courier New" w:cs="Courier New"/>
    </w:rPr>
  </w:style>
  <w:style w:type="character" w:customStyle="1" w:styleId="HTMLPreformattedChar">
    <w:name w:val="HTML Preformatted Char"/>
    <w:basedOn w:val="DefaultParagraphFont"/>
    <w:link w:val="HTMLPreformatted"/>
    <w:uiPriority w:val="99"/>
    <w:rsid w:val="004016DB"/>
    <w:rPr>
      <w:rFonts w:ascii="Courier New" w:hAnsi="Courier New" w:cs="Courier New"/>
    </w:rPr>
  </w:style>
  <w:style w:type="character" w:styleId="Emphasis">
    <w:name w:val="Emphasis"/>
    <w:basedOn w:val="DefaultParagraphFont"/>
    <w:uiPriority w:val="20"/>
    <w:qFormat/>
    <w:rsid w:val="007035FF"/>
    <w:rPr>
      <w:i/>
      <w:iCs/>
    </w:rPr>
  </w:style>
  <w:style w:type="character" w:customStyle="1" w:styleId="mi">
    <w:name w:val="mi"/>
    <w:basedOn w:val="DefaultParagraphFont"/>
    <w:rsid w:val="007035FF"/>
  </w:style>
  <w:style w:type="character" w:customStyle="1" w:styleId="mo">
    <w:name w:val="mo"/>
    <w:basedOn w:val="DefaultParagraphFont"/>
    <w:rsid w:val="007035FF"/>
  </w:style>
  <w:style w:type="character" w:customStyle="1" w:styleId="mn">
    <w:name w:val="mn"/>
    <w:basedOn w:val="DefaultParagraphFont"/>
    <w:rsid w:val="007035FF"/>
  </w:style>
  <w:style w:type="character" w:customStyle="1" w:styleId="mjxassistivemathml">
    <w:name w:val="mjx_assistive_mathml"/>
    <w:basedOn w:val="DefaultParagraphFont"/>
    <w:rsid w:val="007035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8051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www.gnupg.org/gph/en/manual/c14.html" TargetMode="External"/><Relationship Id="rId7" Type="http://schemas.openxmlformats.org/officeDocument/2006/relationships/endnotes" Target="endnotes.xml"/><Relationship Id="rId12" Type="http://schemas.openxmlformats.org/officeDocument/2006/relationships/hyperlink" Target="https://www.crummy.com/software/BeautifulSoup/"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vimeo.com/5688148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Zsecure-data.org"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cryptome.org/2016/01/CNSA-Suite-and-Quantum-Computing-FAQ.pdf" TargetMode="External"/><Relationship Id="rId10" Type="http://schemas.openxmlformats.org/officeDocument/2006/relationships/hyperlink" Target="http://www.azsecure-data.org" TargetMode="External"/><Relationship Id="rId19" Type="http://schemas.openxmlformats.org/officeDocument/2006/relationships/hyperlink" Target="https://upload.wikimedia.org/wikipedia/commons/4/4d/PGP_diagram.svg" TargetMode="External"/><Relationship Id="rId4" Type="http://schemas.openxmlformats.org/officeDocument/2006/relationships/settings" Target="settings.xml"/><Relationship Id="rId9" Type="http://schemas.openxmlformats.org/officeDocument/2006/relationships/hyperlink" Target="http://www.azsecure-data.org/dark-net-markets.html" TargetMode="External"/><Relationship Id="rId14" Type="http://schemas.openxmlformats.org/officeDocument/2006/relationships/image" Target="media/image3.png"/><Relationship Id="rId22" Type="http://schemas.openxmlformats.org/officeDocument/2006/relationships/hyperlink" Target="https://web.archive.org/web/20170417095741/https://www.emc.com/emc-plus/rsa-labs/historical/twirl-and-rsa-key-size.htm"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mailto:alnelson@smu.edu" TargetMode="External"/><Relationship Id="rId2" Type="http://schemas.openxmlformats.org/officeDocument/2006/relationships/hyperlink" Target="mailto:bdhill@smu.edu" TargetMode="External"/><Relationship Id="rId1" Type="http://schemas.openxmlformats.org/officeDocument/2006/relationships/hyperlink" Target="mailto:crbass@mail.sm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B4BF15-496A-4B59-8B2B-0414D85BB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2129</Words>
  <Characters>12141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14242</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Ann Nelson</cp:lastModifiedBy>
  <cp:revision>2</cp:revision>
  <cp:lastPrinted>2018-07-22T14:19:00Z</cp:lastPrinted>
  <dcterms:created xsi:type="dcterms:W3CDTF">2018-07-22T22:17:00Z</dcterms:created>
  <dcterms:modified xsi:type="dcterms:W3CDTF">2018-07-22T22:17:00Z</dcterms:modified>
</cp:coreProperties>
</file>